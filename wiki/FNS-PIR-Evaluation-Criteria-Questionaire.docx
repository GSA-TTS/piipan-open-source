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761682B8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r w:rsidR="00DA486C">
        <w:rPr>
          <w:b/>
          <w:sz w:val="32"/>
        </w:rPr>
        <w:t>1</w:t>
      </w:r>
      <w:r w:rsidR="00AC2B1B" w:rsidRPr="008D2CAB">
        <w:rPr>
          <w:b/>
          <w:sz w:val="32"/>
        </w:rPr>
        <w:t>.</w:t>
      </w:r>
      <w:r w:rsidR="00DA486C">
        <w:rPr>
          <w:b/>
          <w:sz w:val="32"/>
        </w:rPr>
        <w:t>0</w:t>
      </w:r>
      <w:r w:rsidR="006F1BB3" w:rsidRPr="008D2CAB">
        <w:rPr>
          <w:b/>
          <w:sz w:val="32"/>
        </w:rPr>
        <w:t>&gt;</w:t>
      </w:r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086329">
      <w:pPr>
        <w:pStyle w:val="instructionaltext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77777777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77777777" w:rsidR="00086329" w:rsidRDefault="00086329" w:rsidP="00086329">
      <w:pPr>
        <w:pStyle w:val="instructionaltext"/>
      </w:pPr>
      <w:r>
        <w:t>Follow these steps when using this template:</w:t>
      </w:r>
    </w:p>
    <w:p w14:paraId="777CF498" w14:textId="77777777" w:rsidR="006E0AA7" w:rsidRPr="000219E1" w:rsidRDefault="006E0AA7" w:rsidP="006E0AA7">
      <w:pPr>
        <w:pStyle w:val="ListParagraph"/>
        <w:numPr>
          <w:ilvl w:val="0"/>
          <w:numId w:val="24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4" w:history="1">
        <w:r w:rsidRPr="000219E1">
          <w:rPr>
            <w:rStyle w:val="Hyperlink"/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5" w:history="1">
        <w:r w:rsidRPr="000219E1">
          <w:rPr>
            <w:rStyle w:val="Hyperlink"/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086329">
      <w:pPr>
        <w:pStyle w:val="NumList"/>
        <w:numPr>
          <w:ilvl w:val="0"/>
          <w:numId w:val="24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38"/>
        <w:gridCol w:w="1869"/>
        <w:gridCol w:w="3475"/>
      </w:tblGrid>
      <w:tr w:rsidR="00EF1396" w14:paraId="3B0803D1" w14:textId="77777777" w:rsidTr="00EF1396">
        <w:trPr>
          <w:tblHeader/>
        </w:trPr>
        <w:tc>
          <w:tcPr>
            <w:tcW w:w="1438" w:type="dxa"/>
            <w:shd w:val="clear" w:color="auto" w:fill="002060"/>
            <w:hideMark/>
          </w:tcPr>
          <w:p w14:paraId="50BA5CA8" w14:textId="77777777" w:rsidR="00EF1396" w:rsidRDefault="00EF1396" w:rsidP="00085415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VERSION</w:t>
            </w:r>
          </w:p>
        </w:tc>
        <w:tc>
          <w:tcPr>
            <w:tcW w:w="1869" w:type="dxa"/>
            <w:shd w:val="clear" w:color="auto" w:fill="002060"/>
            <w:hideMark/>
          </w:tcPr>
          <w:p w14:paraId="18817F63" w14:textId="77777777" w:rsidR="00EF1396" w:rsidRDefault="00EF1396" w:rsidP="00085415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DATE</w:t>
            </w:r>
          </w:p>
        </w:tc>
        <w:tc>
          <w:tcPr>
            <w:tcW w:w="3475" w:type="dxa"/>
            <w:shd w:val="clear" w:color="auto" w:fill="002060"/>
            <w:hideMark/>
          </w:tcPr>
          <w:p w14:paraId="249674B5" w14:textId="77777777" w:rsidR="00EF1396" w:rsidRDefault="00EF1396" w:rsidP="00085415">
            <w:pPr>
              <w:spacing w:line="276" w:lineRule="auto"/>
              <w:jc w:val="center"/>
              <w:rPr>
                <w:rFonts w:eastAsia="Arial Narrow" w:cs="Arial Narrow"/>
                <w:bCs/>
                <w:color w:val="FFFFFF"/>
                <w:szCs w:val="22"/>
              </w:rPr>
            </w:pPr>
            <w:r>
              <w:rPr>
                <w:rFonts w:eastAsia="Arial Narrow" w:cs="Arial Narrow"/>
                <w:bCs/>
                <w:color w:val="FFFFFF"/>
                <w:szCs w:val="22"/>
              </w:rPr>
              <w:t>CHANGE DESCRIPTION</w:t>
            </w:r>
          </w:p>
        </w:tc>
      </w:tr>
      <w:tr w:rsidR="00EF1396" w14:paraId="658112E8" w14:textId="77777777" w:rsidTr="008C0EA5">
        <w:trPr>
          <w:trHeight w:val="359"/>
        </w:trPr>
        <w:tc>
          <w:tcPr>
            <w:tcW w:w="1438" w:type="dxa"/>
            <w:vAlign w:val="center"/>
          </w:tcPr>
          <w:p w14:paraId="3D874E61" w14:textId="2CC47BF8" w:rsidR="00EF1396" w:rsidRDefault="00EF1396" w:rsidP="0008541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9" w:type="dxa"/>
            <w:vAlign w:val="center"/>
          </w:tcPr>
          <w:p w14:paraId="0AD6B6D5" w14:textId="165ACC2D" w:rsidR="00EF1396" w:rsidRDefault="00EF1396" w:rsidP="00085415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10/29/2020</w:t>
            </w:r>
          </w:p>
        </w:tc>
        <w:tc>
          <w:tcPr>
            <w:tcW w:w="3475" w:type="dxa"/>
            <w:vAlign w:val="center"/>
          </w:tcPr>
          <w:p w14:paraId="6CBB38DB" w14:textId="78526957" w:rsidR="00EF1396" w:rsidRDefault="00EF1396" w:rsidP="008C0EA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Document updated to reflect changes to FNS Agile SDLC Process and comply with Section 508 standards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085415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Default="00086329" w:rsidP="00085415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Default="00086329" w:rsidP="00085415">
            <w:pPr>
              <w:spacing w:before="57" w:line="276" w:lineRule="auto"/>
              <w:ind w:right="-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Default="00086329" w:rsidP="00085415">
            <w:pPr>
              <w:spacing w:before="57" w:line="276" w:lineRule="auto"/>
              <w:ind w:right="-20"/>
              <w:jc w:val="center"/>
              <w:rPr>
                <w:rFonts w:eastAsia="Arial"/>
                <w:bCs/>
                <w:sz w:val="20"/>
              </w:rPr>
            </w:pPr>
            <w:r>
              <w:rPr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8C0EA5">
        <w:trPr>
          <w:trHeight w:val="332"/>
        </w:trPr>
        <w:tc>
          <w:tcPr>
            <w:tcW w:w="3505" w:type="dxa"/>
            <w:vAlign w:val="center"/>
          </w:tcPr>
          <w:p w14:paraId="3666EC9A" w14:textId="77777777" w:rsidR="00086329" w:rsidRPr="00623077" w:rsidRDefault="00086329" w:rsidP="008C0EA5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77777777" w:rsidR="00086329" w:rsidRPr="00623077" w:rsidRDefault="00086329" w:rsidP="0008541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Pr="00623077" w:rsidRDefault="00EF1396" w:rsidP="00085415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16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Joseph.Shaw@usda.gov</w:t>
              </w:r>
            </w:hyperlink>
          </w:p>
        </w:tc>
      </w:tr>
      <w:tr w:rsidR="00086329" w14:paraId="6D86B52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5A182F45" w14:textId="71B31842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Pr="00623077" w:rsidRDefault="00086329" w:rsidP="0008541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Pr="00623077" w:rsidRDefault="00EF1396" w:rsidP="0008541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8C0EA5">
        <w:trPr>
          <w:trHeight w:val="332"/>
        </w:trPr>
        <w:tc>
          <w:tcPr>
            <w:tcW w:w="3505" w:type="dxa"/>
            <w:vAlign w:val="center"/>
            <w:hideMark/>
          </w:tcPr>
          <w:p w14:paraId="63DFCEB0" w14:textId="19D5C464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Pr="00623077" w:rsidRDefault="00086329" w:rsidP="0008541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Pr="00623077" w:rsidRDefault="00EF1396" w:rsidP="00085415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  <w:sz w:val="20"/>
              </w:rPr>
            </w:pPr>
            <w:hyperlink r:id="rId18" w:history="1">
              <w:r w:rsidR="00086329" w:rsidRPr="00623077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19"/>
          <w:footerReference w:type="default" r:id="rId20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DF4880">
      <w:pPr>
        <w:pStyle w:val="Instructions"/>
        <w:spacing w:after="240"/>
      </w:pPr>
      <w:r w:rsidRPr="006E0AA7"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CF071A" w:rsidRPr="008F0A88" w14:paraId="40A3DFF3" w14:textId="77777777" w:rsidTr="00CF071A">
        <w:trPr>
          <w:trHeight w:val="377"/>
          <w:tblHeader/>
        </w:trPr>
        <w:tc>
          <w:tcPr>
            <w:tcW w:w="1370" w:type="dxa"/>
            <w:shd w:val="clear" w:color="auto" w:fill="002060"/>
            <w:vAlign w:val="center"/>
          </w:tcPr>
          <w:p w14:paraId="0EB512CE" w14:textId="644047EF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  <w:vAlign w:val="center"/>
          </w:tcPr>
          <w:p w14:paraId="01BA87E4" w14:textId="7FFC577B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  <w:vAlign w:val="center"/>
          </w:tcPr>
          <w:p w14:paraId="6BFBF045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  <w:vAlign w:val="center"/>
          </w:tcPr>
          <w:p w14:paraId="3B3D7AFC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F071A" w:rsidRPr="008F0A88" w14:paraId="3420E5A5" w14:textId="77777777" w:rsidTr="008C0EA5">
        <w:trPr>
          <w:trHeight w:val="359"/>
        </w:trPr>
        <w:tc>
          <w:tcPr>
            <w:tcW w:w="1370" w:type="dxa"/>
            <w:vAlign w:val="center"/>
          </w:tcPr>
          <w:p w14:paraId="0A587357" w14:textId="311F068F" w:rsidR="00CF071A" w:rsidRPr="006C4520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3E8EE0F2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7A6A0885" w14:textId="774AE60E" w:rsidR="00CF071A" w:rsidRPr="006C4520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CF071A" w:rsidRPr="006C4520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21D2D024" w14:textId="77777777" w:rsidTr="008C0EA5">
        <w:trPr>
          <w:trHeight w:val="386"/>
        </w:trPr>
        <w:tc>
          <w:tcPr>
            <w:tcW w:w="1370" w:type="dxa"/>
            <w:vAlign w:val="center"/>
          </w:tcPr>
          <w:p w14:paraId="447C6FB8" w14:textId="7B4F6D77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3C9EC57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6FC7CF1" w14:textId="6B762DBD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CF071A" w:rsidRPr="005A78CE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7A728345" w14:textId="77777777" w:rsidTr="008C0EA5">
        <w:trPr>
          <w:trHeight w:val="395"/>
        </w:trPr>
        <w:tc>
          <w:tcPr>
            <w:tcW w:w="1370" w:type="dxa"/>
            <w:vAlign w:val="center"/>
          </w:tcPr>
          <w:p w14:paraId="7BC880E9" w14:textId="4D0CF4CD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5B0D42C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251D85F4" w14:textId="5533DEC1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CF071A" w:rsidRPr="005A78CE" w:rsidRDefault="00CF071A" w:rsidP="008C0EA5">
            <w:pPr>
              <w:rPr>
                <w:sz w:val="20"/>
              </w:rPr>
            </w:pPr>
          </w:p>
        </w:tc>
      </w:tr>
    </w:tbl>
    <w:p w14:paraId="19B6B118" w14:textId="29822B83" w:rsidR="00293264" w:rsidRPr="006E0AA7" w:rsidRDefault="00293264" w:rsidP="00DF4880">
      <w:pPr>
        <w:pStyle w:val="StdPara"/>
        <w:spacing w:before="240"/>
        <w:rPr>
          <w:b/>
          <w:i/>
          <w:color w:val="0070C0"/>
        </w:rPr>
      </w:pPr>
      <w:r w:rsidRPr="006E0AA7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CF071A">
        <w:trPr>
          <w:trHeight w:val="441"/>
          <w:tblHeader/>
        </w:trPr>
        <w:tc>
          <w:tcPr>
            <w:tcW w:w="2605" w:type="dxa"/>
            <w:shd w:val="clear" w:color="auto" w:fill="002060"/>
            <w:vAlign w:val="center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vAlign w:val="center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  <w:vAlign w:val="center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B3FA25E" w14:textId="2706C5ED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3D95F54" w14:textId="1E72F259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56B0B96C" w14:textId="5688F51D" w:rsidR="008B5C33" w:rsidRPr="00B361AC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EA4A71A" w14:textId="67C677A0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E8AE65" w14:textId="391D2B0D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51505922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2564DCF6" w14:textId="4D028AA6" w:rsidR="00B65303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62981" w:history="1">
            <w:r w:rsidR="00B65303" w:rsidRPr="00675E46">
              <w:rPr>
                <w:rStyle w:val="Hyperlink"/>
                <w:noProof/>
              </w:rPr>
              <w:t>1.</w:t>
            </w:r>
            <w:r w:rsidR="00B6530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B65303" w:rsidRPr="00675E46">
              <w:rPr>
                <w:rStyle w:val="Hyperlink"/>
                <w:noProof/>
              </w:rPr>
              <w:t>Investment Post Implementation Review Criteria Questionnaire</w:t>
            </w:r>
            <w:r w:rsidR="00B65303">
              <w:rPr>
                <w:noProof/>
                <w:webHidden/>
              </w:rPr>
              <w:tab/>
            </w:r>
            <w:r w:rsidR="00B65303">
              <w:rPr>
                <w:noProof/>
                <w:webHidden/>
              </w:rPr>
              <w:fldChar w:fldCharType="begin"/>
            </w:r>
            <w:r w:rsidR="00B65303">
              <w:rPr>
                <w:noProof/>
                <w:webHidden/>
              </w:rPr>
              <w:instrText xml:space="preserve"> PAGEREF _Toc54762981 \h </w:instrText>
            </w:r>
            <w:r w:rsidR="00B65303">
              <w:rPr>
                <w:noProof/>
                <w:webHidden/>
              </w:rPr>
            </w:r>
            <w:r w:rsidR="00B65303">
              <w:rPr>
                <w:noProof/>
                <w:webHidden/>
              </w:rPr>
              <w:fldChar w:fldCharType="separate"/>
            </w:r>
            <w:r w:rsidR="00B65303">
              <w:rPr>
                <w:noProof/>
                <w:webHidden/>
              </w:rPr>
              <w:t>1</w:t>
            </w:r>
            <w:r w:rsidR="00B65303">
              <w:rPr>
                <w:noProof/>
                <w:webHidden/>
              </w:rPr>
              <w:fldChar w:fldCharType="end"/>
            </w:r>
          </w:hyperlink>
        </w:p>
        <w:p w14:paraId="297D7DE5" w14:textId="79508EFA" w:rsidR="00B65303" w:rsidRDefault="00EF139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762982" w:history="1">
            <w:r w:rsidR="00B65303" w:rsidRPr="00675E46">
              <w:rPr>
                <w:rStyle w:val="Hyperlink"/>
                <w:noProof/>
              </w:rPr>
              <w:t>2.</w:t>
            </w:r>
            <w:r w:rsidR="00B6530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B65303" w:rsidRPr="00675E46">
              <w:rPr>
                <w:rStyle w:val="Hyperlink"/>
                <w:noProof/>
              </w:rPr>
              <w:t>Appendices and Attachments</w:t>
            </w:r>
            <w:r w:rsidR="00B65303">
              <w:rPr>
                <w:noProof/>
                <w:webHidden/>
              </w:rPr>
              <w:tab/>
            </w:r>
            <w:r w:rsidR="00B65303">
              <w:rPr>
                <w:noProof/>
                <w:webHidden/>
              </w:rPr>
              <w:fldChar w:fldCharType="begin"/>
            </w:r>
            <w:r w:rsidR="00B65303">
              <w:rPr>
                <w:noProof/>
                <w:webHidden/>
              </w:rPr>
              <w:instrText xml:space="preserve"> PAGEREF _Toc54762982 \h </w:instrText>
            </w:r>
            <w:r w:rsidR="00B65303">
              <w:rPr>
                <w:noProof/>
                <w:webHidden/>
              </w:rPr>
            </w:r>
            <w:r w:rsidR="00B65303">
              <w:rPr>
                <w:noProof/>
                <w:webHidden/>
              </w:rPr>
              <w:fldChar w:fldCharType="separate"/>
            </w:r>
            <w:r w:rsidR="00B65303">
              <w:rPr>
                <w:noProof/>
                <w:webHidden/>
              </w:rPr>
              <w:t>4</w:t>
            </w:r>
            <w:r w:rsidR="00B65303">
              <w:rPr>
                <w:noProof/>
                <w:webHidden/>
              </w:rPr>
              <w:fldChar w:fldCharType="end"/>
            </w:r>
          </w:hyperlink>
        </w:p>
        <w:p w14:paraId="4E537A54" w14:textId="6E591F65" w:rsidR="00B65303" w:rsidRDefault="00EF139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4762983" w:history="1">
            <w:r w:rsidR="00B65303" w:rsidRPr="00675E46">
              <w:rPr>
                <w:rStyle w:val="Hyperlink"/>
                <w:noProof/>
              </w:rPr>
              <w:t>Attachment A – Additional reference / information</w:t>
            </w:r>
            <w:r w:rsidR="00B65303">
              <w:rPr>
                <w:noProof/>
                <w:webHidden/>
              </w:rPr>
              <w:tab/>
            </w:r>
            <w:r w:rsidR="00B65303">
              <w:rPr>
                <w:noProof/>
                <w:webHidden/>
              </w:rPr>
              <w:fldChar w:fldCharType="begin"/>
            </w:r>
            <w:r w:rsidR="00B65303">
              <w:rPr>
                <w:noProof/>
                <w:webHidden/>
              </w:rPr>
              <w:instrText xml:space="preserve"> PAGEREF _Toc54762983 \h </w:instrText>
            </w:r>
            <w:r w:rsidR="00B65303">
              <w:rPr>
                <w:noProof/>
                <w:webHidden/>
              </w:rPr>
            </w:r>
            <w:r w:rsidR="00B65303">
              <w:rPr>
                <w:noProof/>
                <w:webHidden/>
              </w:rPr>
              <w:fldChar w:fldCharType="separate"/>
            </w:r>
            <w:r w:rsidR="00B65303">
              <w:rPr>
                <w:noProof/>
                <w:webHidden/>
              </w:rPr>
              <w:t>5</w:t>
            </w:r>
            <w:r w:rsidR="00B65303">
              <w:rPr>
                <w:noProof/>
                <w:webHidden/>
              </w:rPr>
              <w:fldChar w:fldCharType="end"/>
            </w:r>
          </w:hyperlink>
        </w:p>
        <w:p w14:paraId="702CA6FC" w14:textId="74DAFB63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bookmarkEnd w:id="13"/>
    <w:p w14:paraId="7D7A7BE8" w14:textId="24C55047" w:rsidR="00DF4880" w:rsidRDefault="00DF4880" w:rsidP="00BC20D8">
      <w:pPr>
        <w:pStyle w:val="StdPara"/>
        <w:rPr>
          <w:i/>
          <w:color w:val="0070C0"/>
          <w:sz w:val="72"/>
          <w:szCs w:val="72"/>
        </w:rPr>
      </w:pPr>
    </w:p>
    <w:p w14:paraId="40A57CA0" w14:textId="77777777" w:rsidR="00DF4880" w:rsidRDefault="00DF4880">
      <w:pPr>
        <w:spacing w:after="200" w:line="276" w:lineRule="auto"/>
        <w:rPr>
          <w:i/>
          <w:color w:val="0070C0"/>
          <w:sz w:val="72"/>
          <w:szCs w:val="72"/>
          <w:lang w:eastAsia="ja-JP"/>
        </w:rPr>
      </w:pPr>
      <w:r>
        <w:rPr>
          <w:i/>
          <w:color w:val="0070C0"/>
          <w:sz w:val="72"/>
          <w:szCs w:val="72"/>
        </w:rPr>
        <w:br w:type="page"/>
      </w:r>
    </w:p>
    <w:p w14:paraId="0ACD714B" w14:textId="483C2D10" w:rsidR="00293264" w:rsidRPr="006E0AA7" w:rsidRDefault="00293264" w:rsidP="00BC20D8">
      <w:pPr>
        <w:pStyle w:val="StdPara"/>
        <w:rPr>
          <w:b/>
          <w:i/>
          <w:color w:val="0070C0"/>
        </w:rPr>
      </w:pPr>
      <w:r w:rsidRPr="006E0AA7">
        <w:rPr>
          <w:i/>
          <w:color w:val="0070C0"/>
        </w:rPr>
        <w:lastRenderedPageBreak/>
        <w:t xml:space="preserve">List the acronym reference and definition or description for </w:t>
      </w:r>
      <w:r w:rsidR="00BC20D8" w:rsidRPr="006E0AA7">
        <w:rPr>
          <w:i/>
          <w:color w:val="0070C0"/>
        </w:rPr>
        <w:t>each acronym</w:t>
      </w:r>
      <w:r w:rsidRPr="006E0AA7">
        <w:rPr>
          <w:i/>
          <w:color w:val="0070C0"/>
        </w:rPr>
        <w:t xml:space="preserve"> contained in this document</w:t>
      </w:r>
      <w:r w:rsidR="00085415">
        <w:rPr>
          <w:i/>
          <w:color w:val="0070C0"/>
        </w:rPr>
        <w:t>.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DF4880" w14:paraId="42FD2B68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3DDB874" w14:textId="37E905A6" w:rsidR="00DF4880" w:rsidRDefault="00DF4880" w:rsidP="00DF4880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FNS</w:t>
            </w:r>
          </w:p>
        </w:tc>
        <w:tc>
          <w:tcPr>
            <w:tcW w:w="3556" w:type="pct"/>
            <w:vAlign w:val="center"/>
          </w:tcPr>
          <w:p w14:paraId="7BFA0E22" w14:textId="11CE719B" w:rsidR="00DF4880" w:rsidRPr="00B7229B" w:rsidRDefault="00DF4880" w:rsidP="00DF4880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Food and Nutrition Service</w:t>
            </w:r>
          </w:p>
        </w:tc>
      </w:tr>
      <w:tr w:rsidR="006C1BC5" w14:paraId="39871F7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9598CE3" w14:textId="022C1327" w:rsidR="006C1BC5" w:rsidRPr="00CE1A0D" w:rsidRDefault="00B7229B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GPEA</w:t>
            </w:r>
          </w:p>
        </w:tc>
        <w:tc>
          <w:tcPr>
            <w:tcW w:w="3556" w:type="pct"/>
            <w:vAlign w:val="center"/>
          </w:tcPr>
          <w:p w14:paraId="2B7EC638" w14:textId="78503779" w:rsidR="006C1BC5" w:rsidRPr="00CE1A0D" w:rsidRDefault="00B7229B" w:rsidP="00B7229B">
            <w:pPr>
              <w:spacing w:line="227" w:lineRule="exact"/>
              <w:ind w:left="103" w:right="-20" w:firstLine="154"/>
              <w:rPr>
                <w:rFonts w:eastAsia="Arial"/>
              </w:rPr>
            </w:pPr>
            <w:r w:rsidRPr="00B7229B">
              <w:rPr>
                <w:rFonts w:eastAsia="Arial"/>
              </w:rPr>
              <w:t>Government Paperwork Elimination Act</w:t>
            </w:r>
          </w:p>
        </w:tc>
      </w:tr>
      <w:tr w:rsidR="00DF4880" w14:paraId="0EE9ADCE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22CBD9DF" w14:textId="2DE5DA8F" w:rsidR="00DF4880" w:rsidRDefault="00DF4880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NPV</w:t>
            </w:r>
          </w:p>
        </w:tc>
        <w:tc>
          <w:tcPr>
            <w:tcW w:w="3556" w:type="pct"/>
            <w:vAlign w:val="center"/>
          </w:tcPr>
          <w:p w14:paraId="017209AC" w14:textId="15125E7A" w:rsidR="00DF4880" w:rsidRPr="00B7229B" w:rsidRDefault="00DF4880" w:rsidP="00B7229B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Net Present Value</w:t>
            </w:r>
          </w:p>
        </w:tc>
      </w:tr>
      <w:tr w:rsidR="00B7229B" w14:paraId="4A92CE7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9074558" w14:textId="023A43D2" w:rsidR="00B7229B" w:rsidRPr="00CE1A0D" w:rsidRDefault="00B7229B" w:rsidP="00B7229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  <w:vAlign w:val="center"/>
          </w:tcPr>
          <w:p w14:paraId="46FBF27F" w14:textId="46E4C0DD" w:rsidR="00B7229B" w:rsidRPr="00CE1A0D" w:rsidRDefault="00B7229B" w:rsidP="00B7229B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Office of Information Technology</w:t>
            </w:r>
          </w:p>
        </w:tc>
      </w:tr>
      <w:tr w:rsidR="00DF4880" w14:paraId="6D5838DC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F4345BE" w14:textId="11DD6122" w:rsidR="00DF4880" w:rsidRDefault="00DF4880" w:rsidP="00B7229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ROI</w:t>
            </w:r>
          </w:p>
        </w:tc>
        <w:tc>
          <w:tcPr>
            <w:tcW w:w="3556" w:type="pct"/>
            <w:vAlign w:val="center"/>
          </w:tcPr>
          <w:p w14:paraId="12D76C08" w14:textId="61533507" w:rsidR="00DF4880" w:rsidRDefault="00DF4880" w:rsidP="00B7229B">
            <w:pPr>
              <w:spacing w:line="227" w:lineRule="exact"/>
              <w:ind w:left="103" w:right="-20" w:firstLine="154"/>
              <w:rPr>
                <w:rFonts w:eastAsia="Arial"/>
              </w:rPr>
            </w:pPr>
            <w:r>
              <w:rPr>
                <w:rFonts w:eastAsia="Arial"/>
              </w:rPr>
              <w:t>Return On Investment</w:t>
            </w:r>
          </w:p>
        </w:tc>
      </w:tr>
      <w:tr w:rsidR="00B7229B" w14:paraId="3E4ADE2D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D06E339" w14:textId="18121F42" w:rsidR="00B7229B" w:rsidRPr="00CE1A0D" w:rsidRDefault="00B7229B" w:rsidP="00B7229B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USDA</w:t>
            </w:r>
          </w:p>
        </w:tc>
        <w:tc>
          <w:tcPr>
            <w:tcW w:w="3556" w:type="pct"/>
            <w:vAlign w:val="center"/>
          </w:tcPr>
          <w:p w14:paraId="0C47EC8F" w14:textId="3658B49D" w:rsidR="00B7229B" w:rsidRPr="00CE1A0D" w:rsidRDefault="00B7229B" w:rsidP="00B7229B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United States Department of Agriculture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6C4BEAC" w14:textId="0CF3DDE3" w:rsidR="008275DD" w:rsidRDefault="00085415" w:rsidP="00DA486C">
      <w:pPr>
        <w:pStyle w:val="Heading1"/>
      </w:pPr>
      <w:bookmarkStart w:id="14" w:name="_Toc54762981"/>
      <w:bookmarkStart w:id="15" w:name="_Toc398635411"/>
      <w:r>
        <w:lastRenderedPageBreak/>
        <w:t xml:space="preserve">Investment </w:t>
      </w:r>
      <w:r w:rsidR="00DA486C" w:rsidRPr="00CC25BA">
        <w:t>Post Implementation Review Criteria Questionnaire</w:t>
      </w:r>
      <w:bookmarkEnd w:id="14"/>
    </w:p>
    <w:p w14:paraId="5E91BF26" w14:textId="6FEBA730" w:rsidR="000C5E52" w:rsidRDefault="000C5E52" w:rsidP="000C5E52">
      <w:pPr>
        <w:pStyle w:val="StdPara"/>
        <w:rPr>
          <w:i/>
          <w:color w:val="0070C0"/>
        </w:rPr>
      </w:pPr>
      <w:r w:rsidRPr="006E0AA7">
        <w:rPr>
          <w:i/>
          <w:color w:val="0070C0"/>
        </w:rPr>
        <w:t xml:space="preserve">Insert </w:t>
      </w:r>
      <w:r w:rsidR="00DA486C">
        <w:rPr>
          <w:i/>
          <w:color w:val="0070C0"/>
        </w:rPr>
        <w:t>comments for each of the questions in the questionnaire below.</w:t>
      </w:r>
    </w:p>
    <w:p w14:paraId="78E4032D" w14:textId="21507583" w:rsidR="00E81CE6" w:rsidRPr="00085415" w:rsidRDefault="00E81CE6" w:rsidP="00085415">
      <w:pPr>
        <w:pStyle w:val="StdPara"/>
      </w:pP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  <w:tblCaption w:val="Post Implentation Review Table"/>
        <w:tblDescription w:val="Table with project information and description for investment name, project manager, and review date."/>
      </w:tblPr>
      <w:tblGrid>
        <w:gridCol w:w="4579"/>
        <w:gridCol w:w="4056"/>
      </w:tblGrid>
      <w:tr w:rsidR="00085415" w:rsidRPr="00041C08" w14:paraId="6C85D8B3" w14:textId="77777777" w:rsidTr="00DF4880">
        <w:trPr>
          <w:tblHeader/>
        </w:trPr>
        <w:tc>
          <w:tcPr>
            <w:tcW w:w="4579" w:type="dxa"/>
            <w:shd w:val="clear" w:color="auto" w:fill="002060"/>
            <w:vAlign w:val="center"/>
          </w:tcPr>
          <w:p w14:paraId="4EE7488D" w14:textId="577E2BF7" w:rsidR="00085415" w:rsidRPr="00DF4880" w:rsidRDefault="00085415" w:rsidP="00DF4880">
            <w:pPr>
              <w:pStyle w:val="TableText"/>
              <w:jc w:val="center"/>
              <w:rPr>
                <w:b/>
                <w:color w:val="FFFFFF" w:themeColor="background1"/>
              </w:rPr>
            </w:pPr>
            <w:r w:rsidRPr="00DF4880">
              <w:rPr>
                <w:b/>
                <w:color w:val="FFFFFF" w:themeColor="background1"/>
              </w:rPr>
              <w:t>Project Information</w:t>
            </w:r>
          </w:p>
        </w:tc>
        <w:tc>
          <w:tcPr>
            <w:tcW w:w="4056" w:type="dxa"/>
            <w:shd w:val="clear" w:color="auto" w:fill="002060"/>
            <w:vAlign w:val="center"/>
          </w:tcPr>
          <w:p w14:paraId="19D71D25" w14:textId="315F113B" w:rsidR="00085415" w:rsidRPr="00DF4880" w:rsidRDefault="00085415" w:rsidP="00DF4880">
            <w:pPr>
              <w:pStyle w:val="TableText"/>
              <w:jc w:val="center"/>
              <w:rPr>
                <w:b/>
                <w:color w:val="FFFFFF" w:themeColor="background1"/>
              </w:rPr>
            </w:pPr>
            <w:r w:rsidRPr="00DF4880">
              <w:rPr>
                <w:b/>
                <w:color w:val="FFFFFF" w:themeColor="background1"/>
              </w:rPr>
              <w:t>Description</w:t>
            </w:r>
          </w:p>
        </w:tc>
      </w:tr>
      <w:tr w:rsidR="00085415" w:rsidRPr="00041C08" w14:paraId="72E1D5FD" w14:textId="77777777" w:rsidTr="00085415">
        <w:tc>
          <w:tcPr>
            <w:tcW w:w="4579" w:type="dxa"/>
          </w:tcPr>
          <w:p w14:paraId="332D2A64" w14:textId="49C2CFED" w:rsidR="00085415" w:rsidRDefault="00085415" w:rsidP="00085415">
            <w:pPr>
              <w:pStyle w:val="TableTextBullet"/>
              <w:ind w:left="360"/>
            </w:pPr>
            <w:r>
              <w:t>Investment Name</w:t>
            </w:r>
          </w:p>
        </w:tc>
        <w:tc>
          <w:tcPr>
            <w:tcW w:w="4056" w:type="dxa"/>
          </w:tcPr>
          <w:p w14:paraId="66C01B3D" w14:textId="0C4E4D86" w:rsidR="00085415" w:rsidRPr="00DF4880" w:rsidRDefault="00085415" w:rsidP="00085415">
            <w:pPr>
              <w:pStyle w:val="StdPara"/>
              <w:rPr>
                <w:i/>
                <w:color w:val="000000" w:themeColor="text1"/>
              </w:rPr>
            </w:pPr>
            <w:r w:rsidRPr="00DF4880">
              <w:rPr>
                <w:i/>
                <w:color w:val="000000" w:themeColor="text1"/>
              </w:rPr>
              <w:t>&lt;Insert investment name here&gt;</w:t>
            </w:r>
          </w:p>
        </w:tc>
      </w:tr>
      <w:tr w:rsidR="00E81CE6" w:rsidRPr="00041C08" w14:paraId="3EF0AD9D" w14:textId="77777777" w:rsidTr="00DF4880">
        <w:tc>
          <w:tcPr>
            <w:tcW w:w="4579" w:type="dxa"/>
          </w:tcPr>
          <w:p w14:paraId="62B93269" w14:textId="7446B35B" w:rsidR="00E81CE6" w:rsidRPr="00041C08" w:rsidRDefault="00E81CE6" w:rsidP="00085415">
            <w:pPr>
              <w:pStyle w:val="TableTextBullet"/>
              <w:ind w:left="360"/>
            </w:pPr>
            <w:r>
              <w:t>Project Manager</w:t>
            </w:r>
          </w:p>
        </w:tc>
        <w:tc>
          <w:tcPr>
            <w:tcW w:w="4056" w:type="dxa"/>
          </w:tcPr>
          <w:p w14:paraId="75CFC620" w14:textId="103580E8" w:rsidR="00E81CE6" w:rsidRPr="00DF4880" w:rsidRDefault="00085415" w:rsidP="00B65303">
            <w:pPr>
              <w:pStyle w:val="StdPara"/>
              <w:rPr>
                <w:i/>
                <w:color w:val="000000" w:themeColor="text1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E81CE6" w:rsidRPr="00DF4880">
              <w:rPr>
                <w:i/>
                <w:color w:val="000000" w:themeColor="text1"/>
              </w:rPr>
              <w:t>Insert project manager name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E81CE6" w:rsidRPr="00041C08" w14:paraId="22336BB1" w14:textId="77777777" w:rsidTr="00DF4880">
        <w:tc>
          <w:tcPr>
            <w:tcW w:w="4579" w:type="dxa"/>
          </w:tcPr>
          <w:p w14:paraId="324140C5" w14:textId="71223DA2" w:rsidR="00E81CE6" w:rsidRPr="00041C08" w:rsidRDefault="00E81CE6" w:rsidP="00085415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Review Date</w:t>
            </w:r>
          </w:p>
        </w:tc>
        <w:tc>
          <w:tcPr>
            <w:tcW w:w="4056" w:type="dxa"/>
          </w:tcPr>
          <w:p w14:paraId="0C5E8C27" w14:textId="3F6E6C57" w:rsidR="00E81CE6" w:rsidRPr="00DF4880" w:rsidRDefault="00085415" w:rsidP="00B65303">
            <w:pPr>
              <w:pStyle w:val="StdPara"/>
              <w:rPr>
                <w:i/>
                <w:color w:val="000000" w:themeColor="text1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E81CE6" w:rsidRPr="00DF4880">
              <w:rPr>
                <w:i/>
                <w:color w:val="000000" w:themeColor="text1"/>
              </w:rPr>
              <w:t>mm/dd/</w:t>
            </w:r>
            <w:proofErr w:type="spellStart"/>
            <w:r w:rsidR="00E81CE6" w:rsidRPr="00DF4880">
              <w:rPr>
                <w:i/>
                <w:color w:val="000000" w:themeColor="text1"/>
              </w:rPr>
              <w:t>yyyy</w:t>
            </w:r>
            <w:proofErr w:type="spellEnd"/>
            <w:r w:rsidRPr="00DF4880">
              <w:rPr>
                <w:i/>
                <w:color w:val="000000" w:themeColor="text1"/>
              </w:rPr>
              <w:t>&gt;</w:t>
            </w:r>
          </w:p>
        </w:tc>
      </w:tr>
    </w:tbl>
    <w:p w14:paraId="0001CED7" w14:textId="77777777" w:rsidR="00EC36B9" w:rsidRDefault="00EC36B9">
      <w:r>
        <w:rPr>
          <w:b/>
        </w:rPr>
        <w:br w:type="page"/>
      </w:r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  <w:tblCaption w:val="Post Implentation Review Questionnaire"/>
        <w:tblDescription w:val="Questionnaire table by number, question, evaluation criteria and comment."/>
      </w:tblPr>
      <w:tblGrid>
        <w:gridCol w:w="535"/>
        <w:gridCol w:w="3420"/>
        <w:gridCol w:w="1797"/>
        <w:gridCol w:w="2883"/>
      </w:tblGrid>
      <w:tr w:rsidR="00E81CE6" w:rsidRPr="00637019" w14:paraId="212AE391" w14:textId="77777777" w:rsidTr="00EC36B9">
        <w:trPr>
          <w:tblHeader/>
          <w:jc w:val="center"/>
        </w:trPr>
        <w:tc>
          <w:tcPr>
            <w:tcW w:w="535" w:type="dxa"/>
            <w:shd w:val="clear" w:color="auto" w:fill="002060"/>
          </w:tcPr>
          <w:p w14:paraId="07370914" w14:textId="2A7C5CD3" w:rsidR="00E81CE6" w:rsidRPr="00637019" w:rsidRDefault="0058716F" w:rsidP="0008541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20" w:type="dxa"/>
            <w:shd w:val="clear" w:color="auto" w:fill="002060"/>
          </w:tcPr>
          <w:p w14:paraId="65640407" w14:textId="3BFA1654" w:rsidR="00E81CE6" w:rsidRPr="00637019" w:rsidRDefault="0058716F" w:rsidP="00085415">
            <w:pPr>
              <w:pStyle w:val="TableHead"/>
            </w:pPr>
            <w:r>
              <w:t>Question</w:t>
            </w:r>
          </w:p>
        </w:tc>
        <w:tc>
          <w:tcPr>
            <w:tcW w:w="1797" w:type="dxa"/>
            <w:shd w:val="clear" w:color="auto" w:fill="002060"/>
          </w:tcPr>
          <w:p w14:paraId="2B03E58B" w14:textId="77777777" w:rsidR="00E81CE6" w:rsidRDefault="0058716F" w:rsidP="00085415">
            <w:pPr>
              <w:pStyle w:val="TableHead"/>
            </w:pPr>
            <w:r>
              <w:t>Evaluation</w:t>
            </w:r>
          </w:p>
          <w:p w14:paraId="48FB707C" w14:textId="24C8C5B1" w:rsidR="0058716F" w:rsidRPr="00637019" w:rsidRDefault="0058716F" w:rsidP="00085415">
            <w:pPr>
              <w:pStyle w:val="TableHead"/>
            </w:pPr>
            <w:r>
              <w:t>Criteria</w:t>
            </w:r>
          </w:p>
        </w:tc>
        <w:tc>
          <w:tcPr>
            <w:tcW w:w="2883" w:type="dxa"/>
            <w:shd w:val="clear" w:color="auto" w:fill="002060"/>
          </w:tcPr>
          <w:p w14:paraId="71172D1F" w14:textId="17921191" w:rsidR="00E81CE6" w:rsidRPr="00637019" w:rsidRDefault="0058716F" w:rsidP="00085415">
            <w:pPr>
              <w:pStyle w:val="TableHead"/>
            </w:pPr>
            <w:r>
              <w:t>Comments</w:t>
            </w:r>
          </w:p>
        </w:tc>
      </w:tr>
      <w:tr w:rsidR="007968E2" w:rsidRPr="00041C08" w14:paraId="498319C3" w14:textId="77777777" w:rsidTr="00EC36B9">
        <w:trPr>
          <w:jc w:val="center"/>
        </w:trPr>
        <w:tc>
          <w:tcPr>
            <w:tcW w:w="535" w:type="dxa"/>
          </w:tcPr>
          <w:p w14:paraId="0568FB56" w14:textId="125C7E08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1.</w:t>
            </w:r>
          </w:p>
        </w:tc>
        <w:tc>
          <w:tcPr>
            <w:tcW w:w="3420" w:type="dxa"/>
          </w:tcPr>
          <w:p w14:paraId="277EB490" w14:textId="015BA7D1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Was there a documented ‘lessons learned’ process and has it been incorporated to improve investment performance?</w:t>
            </w:r>
          </w:p>
        </w:tc>
        <w:tc>
          <w:tcPr>
            <w:tcW w:w="1797" w:type="dxa"/>
          </w:tcPr>
          <w:p w14:paraId="3441A52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Best practices/lessons</w:t>
            </w:r>
          </w:p>
          <w:p w14:paraId="42E1B322" w14:textId="556A047D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szCs w:val="22"/>
              </w:rPr>
              <w:t>learned</w:t>
            </w:r>
          </w:p>
        </w:tc>
        <w:tc>
          <w:tcPr>
            <w:tcW w:w="2883" w:type="dxa"/>
          </w:tcPr>
          <w:p w14:paraId="67A1E961" w14:textId="3255ADB5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7576CD70" w14:textId="77777777" w:rsidTr="00EC36B9">
        <w:trPr>
          <w:jc w:val="center"/>
        </w:trPr>
        <w:tc>
          <w:tcPr>
            <w:tcW w:w="535" w:type="dxa"/>
          </w:tcPr>
          <w:p w14:paraId="45801A6B" w14:textId="5F3B18A5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2.</w:t>
            </w:r>
          </w:p>
        </w:tc>
        <w:tc>
          <w:tcPr>
            <w:tcW w:w="3420" w:type="dxa"/>
          </w:tcPr>
          <w:p w14:paraId="5E8246C6" w14:textId="038F29F6" w:rsidR="007968E2" w:rsidRPr="00B7229B" w:rsidRDefault="00DF4880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Was a detailed baseline</w:t>
            </w:r>
            <w:r w:rsidR="007968E2" w:rsidRPr="00B7229B">
              <w:rPr>
                <w:szCs w:val="22"/>
              </w:rPr>
              <w:t xml:space="preserve"> developed, including descriptions of the milestones, dates, and timeframes?</w:t>
            </w:r>
          </w:p>
        </w:tc>
        <w:tc>
          <w:tcPr>
            <w:tcW w:w="1797" w:type="dxa"/>
          </w:tcPr>
          <w:p w14:paraId="7C05863F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Best</w:t>
            </w:r>
          </w:p>
          <w:p w14:paraId="7AFC101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practices/lessons</w:t>
            </w:r>
          </w:p>
          <w:p w14:paraId="3302A0F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learned;</w:t>
            </w:r>
          </w:p>
          <w:p w14:paraId="46E1F3D8" w14:textId="06E616C0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szCs w:val="22"/>
              </w:rPr>
              <w:t>Cost &amp; schedule</w:t>
            </w:r>
          </w:p>
        </w:tc>
        <w:tc>
          <w:tcPr>
            <w:tcW w:w="2883" w:type="dxa"/>
          </w:tcPr>
          <w:p w14:paraId="65547E1B" w14:textId="40972326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1D0AD8D2" w14:textId="77777777" w:rsidTr="00EC36B9">
        <w:trPr>
          <w:jc w:val="center"/>
        </w:trPr>
        <w:tc>
          <w:tcPr>
            <w:tcW w:w="535" w:type="dxa"/>
          </w:tcPr>
          <w:p w14:paraId="212FB3E7" w14:textId="44037042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3.</w:t>
            </w:r>
          </w:p>
        </w:tc>
        <w:tc>
          <w:tcPr>
            <w:tcW w:w="3420" w:type="dxa"/>
          </w:tcPr>
          <w:p w14:paraId="52448395" w14:textId="1B30782A" w:rsidR="007968E2" w:rsidRPr="00B7229B" w:rsidRDefault="00F024F8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Were</w:t>
            </w:r>
            <w:r w:rsidR="007968E2" w:rsidRPr="00B7229B">
              <w:rPr>
                <w:szCs w:val="22"/>
              </w:rPr>
              <w:t xml:space="preserve"> assessments of customer satisfaction (end users, business or</w:t>
            </w:r>
          </w:p>
          <w:p w14:paraId="3E157A1D" w14:textId="711B1169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program unit sponsor, etc.)</w:t>
            </w:r>
            <w:r w:rsidR="00F024F8">
              <w:rPr>
                <w:szCs w:val="22"/>
              </w:rPr>
              <w:t xml:space="preserve"> conducted</w:t>
            </w:r>
            <w:r w:rsidRPr="00B7229B">
              <w:rPr>
                <w:szCs w:val="22"/>
              </w:rPr>
              <w:t xml:space="preserve">? What were the results of the </w:t>
            </w:r>
            <w:r w:rsidR="00F024F8">
              <w:rPr>
                <w:szCs w:val="22"/>
              </w:rPr>
              <w:t>c</w:t>
            </w:r>
            <w:r w:rsidRPr="00B7229B">
              <w:rPr>
                <w:szCs w:val="22"/>
              </w:rPr>
              <w:t xml:space="preserve">ustomer </w:t>
            </w:r>
            <w:r w:rsidR="00F024F8">
              <w:rPr>
                <w:szCs w:val="22"/>
              </w:rPr>
              <w:t>s</w:t>
            </w:r>
            <w:r w:rsidRPr="00B7229B">
              <w:rPr>
                <w:szCs w:val="22"/>
              </w:rPr>
              <w:t>atisfaction assessment?</w:t>
            </w:r>
          </w:p>
        </w:tc>
        <w:tc>
          <w:tcPr>
            <w:tcW w:w="1797" w:type="dxa"/>
          </w:tcPr>
          <w:p w14:paraId="56659F6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Best</w:t>
            </w:r>
          </w:p>
          <w:p w14:paraId="13A0FE8C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practices/lessons</w:t>
            </w:r>
          </w:p>
          <w:p w14:paraId="22520951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learned;</w:t>
            </w:r>
          </w:p>
          <w:p w14:paraId="403C34B4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Technical &amp;</w:t>
            </w:r>
          </w:p>
          <w:p w14:paraId="60BEB3C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operational</w:t>
            </w:r>
          </w:p>
          <w:p w14:paraId="58FA722A" w14:textId="0F03EA0F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szCs w:val="22"/>
              </w:rPr>
              <w:t>performance</w:t>
            </w:r>
          </w:p>
        </w:tc>
        <w:tc>
          <w:tcPr>
            <w:tcW w:w="2883" w:type="dxa"/>
          </w:tcPr>
          <w:p w14:paraId="1AFAA7FA" w14:textId="2E30805C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65CCDC95" w14:textId="77777777" w:rsidTr="00EC36B9">
        <w:trPr>
          <w:jc w:val="center"/>
        </w:trPr>
        <w:tc>
          <w:tcPr>
            <w:tcW w:w="535" w:type="dxa"/>
          </w:tcPr>
          <w:p w14:paraId="4575906E" w14:textId="2436F23B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4.</w:t>
            </w:r>
          </w:p>
        </w:tc>
        <w:tc>
          <w:tcPr>
            <w:tcW w:w="3420" w:type="dxa"/>
          </w:tcPr>
          <w:p w14:paraId="4A32B024" w14:textId="2A6F32A4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Did the investment include an assessment of compliance with USDA and FNS’s Enterprise Architecture? If yes, did the investment include how it complied with the FNS EA?</w:t>
            </w:r>
          </w:p>
        </w:tc>
        <w:tc>
          <w:tcPr>
            <w:tcW w:w="1797" w:type="dxa"/>
          </w:tcPr>
          <w:p w14:paraId="7F34E500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Enterprise</w:t>
            </w:r>
          </w:p>
          <w:p w14:paraId="2B4235C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Architecture</w:t>
            </w:r>
          </w:p>
          <w:p w14:paraId="159C294D" w14:textId="2615C1AD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szCs w:val="22"/>
              </w:rPr>
              <w:t>compliance</w:t>
            </w:r>
          </w:p>
        </w:tc>
        <w:tc>
          <w:tcPr>
            <w:tcW w:w="2883" w:type="dxa"/>
          </w:tcPr>
          <w:p w14:paraId="22E928BF" w14:textId="77DB91EB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0019A978" w14:textId="77777777" w:rsidTr="00EC36B9">
        <w:trPr>
          <w:jc w:val="center"/>
        </w:trPr>
        <w:tc>
          <w:tcPr>
            <w:tcW w:w="535" w:type="dxa"/>
          </w:tcPr>
          <w:p w14:paraId="6D22E273" w14:textId="2BB3CE09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5.</w:t>
            </w:r>
          </w:p>
        </w:tc>
        <w:tc>
          <w:tcPr>
            <w:tcW w:w="3420" w:type="dxa"/>
          </w:tcPr>
          <w:p w14:paraId="6E563B61" w14:textId="3CBCC680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Did the investment have and actively use</w:t>
            </w:r>
            <w:r w:rsidR="00DF4880">
              <w:rPr>
                <w:szCs w:val="22"/>
              </w:rPr>
              <w:t>d</w:t>
            </w:r>
            <w:r w:rsidRPr="00B7229B">
              <w:rPr>
                <w:szCs w:val="22"/>
              </w:rPr>
              <w:t xml:space="preserve"> an Integrated Project Team?</w:t>
            </w:r>
          </w:p>
        </w:tc>
        <w:tc>
          <w:tcPr>
            <w:tcW w:w="1797" w:type="dxa"/>
          </w:tcPr>
          <w:p w14:paraId="47FDB7A9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Best</w:t>
            </w:r>
          </w:p>
          <w:p w14:paraId="6B7BA370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szCs w:val="22"/>
              </w:rPr>
              <w:t>practices/lessons</w:t>
            </w:r>
          </w:p>
          <w:p w14:paraId="7D30DDC3" w14:textId="0139DFC0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szCs w:val="22"/>
              </w:rPr>
              <w:t>learned; Integrated Project Team Charter</w:t>
            </w:r>
          </w:p>
        </w:tc>
        <w:tc>
          <w:tcPr>
            <w:tcW w:w="2883" w:type="dxa"/>
          </w:tcPr>
          <w:p w14:paraId="56B886D6" w14:textId="0651639A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151CCBB0" w14:textId="77777777" w:rsidTr="00EC36B9">
        <w:trPr>
          <w:jc w:val="center"/>
        </w:trPr>
        <w:tc>
          <w:tcPr>
            <w:tcW w:w="535" w:type="dxa"/>
          </w:tcPr>
          <w:p w14:paraId="4323AA1A" w14:textId="24497722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6.</w:t>
            </w:r>
          </w:p>
        </w:tc>
        <w:tc>
          <w:tcPr>
            <w:tcW w:w="3420" w:type="dxa"/>
          </w:tcPr>
          <w:p w14:paraId="316C178A" w14:textId="14EF0978" w:rsidR="007968E2" w:rsidRPr="00B7229B" w:rsidDel="00304D93" w:rsidRDefault="007968E2">
            <w:pPr>
              <w:autoSpaceDE w:val="0"/>
              <w:autoSpaceDN w:val="0"/>
              <w:adjustRightInd w:val="0"/>
              <w:rPr>
                <w:del w:id="16" w:author="Kevin Russ" w:date="2020-11-05T09:59:00Z"/>
                <w:szCs w:val="22"/>
              </w:rPr>
            </w:pPr>
            <w:r w:rsidRPr="00B7229B">
              <w:rPr>
                <w:szCs w:val="22"/>
              </w:rPr>
              <w:t>Did the investment collect projected versus actual cost,</w:t>
            </w:r>
            <w:ins w:id="17" w:author="Kevin Russ" w:date="2020-11-05T09:59:00Z">
              <w:r w:rsidR="00304D93">
                <w:rPr>
                  <w:szCs w:val="22"/>
                </w:rPr>
                <w:t xml:space="preserve"> </w:t>
              </w:r>
            </w:ins>
          </w:p>
          <w:p w14:paraId="4A418DB9" w14:textId="7B66BBF2" w:rsidR="007968E2" w:rsidRPr="00B7229B" w:rsidRDefault="00F024F8" w:rsidP="0029241D">
            <w:p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szCs w:val="22"/>
              </w:rPr>
              <w:t>b</w:t>
            </w:r>
            <w:r w:rsidR="007968E2" w:rsidRPr="00B7229B">
              <w:rPr>
                <w:szCs w:val="22"/>
              </w:rPr>
              <w:t>enefit, and risk data?</w:t>
            </w:r>
          </w:p>
        </w:tc>
        <w:tc>
          <w:tcPr>
            <w:tcW w:w="1797" w:type="dxa"/>
          </w:tcPr>
          <w:p w14:paraId="31EBE71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420D592D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1522E031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performance;</w:t>
            </w:r>
          </w:p>
          <w:p w14:paraId="75FF6282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Cost &amp; schedule;</w:t>
            </w:r>
          </w:p>
          <w:p w14:paraId="6173039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Risk</w:t>
            </w:r>
          </w:p>
          <w:p w14:paraId="4FE6C9B9" w14:textId="145DCD7E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63D59E0A" w14:textId="0B96255B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29BDDC40" w14:textId="77777777" w:rsidTr="00EC36B9">
        <w:trPr>
          <w:jc w:val="center"/>
        </w:trPr>
        <w:tc>
          <w:tcPr>
            <w:tcW w:w="535" w:type="dxa"/>
          </w:tcPr>
          <w:p w14:paraId="7BF0ADC5" w14:textId="6DA10422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7.</w:t>
            </w:r>
          </w:p>
        </w:tc>
        <w:tc>
          <w:tcPr>
            <w:tcW w:w="3420" w:type="dxa"/>
          </w:tcPr>
          <w:p w14:paraId="5B47643D" w14:textId="1A23DCE4" w:rsidR="007968E2" w:rsidRPr="00B7229B" w:rsidRDefault="007968E2" w:rsidP="00F024F8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Has the cost, benefit, and risk information that was used for initial investment justification been preserved? Have updates to costs, benefits, or risks been noted, preserved, and analyzed?</w:t>
            </w:r>
          </w:p>
        </w:tc>
        <w:tc>
          <w:tcPr>
            <w:tcW w:w="1797" w:type="dxa"/>
          </w:tcPr>
          <w:p w14:paraId="0B6C25F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4EF91759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4501880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performance;</w:t>
            </w:r>
          </w:p>
          <w:p w14:paraId="66CC2E1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Cost &amp; schedule;</w:t>
            </w:r>
          </w:p>
          <w:p w14:paraId="4210EF03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Risk</w:t>
            </w:r>
          </w:p>
          <w:p w14:paraId="5CDD53CC" w14:textId="1EAE2AF2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31E49892" w14:textId="16D73F48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37480D1F" w14:textId="77777777" w:rsidTr="00EC36B9">
        <w:trPr>
          <w:jc w:val="center"/>
        </w:trPr>
        <w:tc>
          <w:tcPr>
            <w:tcW w:w="535" w:type="dxa"/>
          </w:tcPr>
          <w:p w14:paraId="3C248774" w14:textId="1AB24C20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8.</w:t>
            </w:r>
          </w:p>
        </w:tc>
        <w:tc>
          <w:tcPr>
            <w:tcW w:w="3420" w:type="dxa"/>
          </w:tcPr>
          <w:p w14:paraId="606D31C6" w14:textId="35879AF4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Is </w:t>
            </w:r>
            <w:r w:rsidR="00F024F8">
              <w:rPr>
                <w:color w:val="010202"/>
                <w:szCs w:val="22"/>
              </w:rPr>
              <w:t>c</w:t>
            </w:r>
            <w:r w:rsidRPr="00B7229B">
              <w:rPr>
                <w:color w:val="010202"/>
                <w:szCs w:val="22"/>
              </w:rPr>
              <w:t xml:space="preserve">ost and </w:t>
            </w:r>
            <w:r w:rsidR="00F024F8">
              <w:rPr>
                <w:color w:val="010202"/>
                <w:szCs w:val="22"/>
              </w:rPr>
              <w:t>s</w:t>
            </w:r>
            <w:r w:rsidRPr="00B7229B">
              <w:rPr>
                <w:color w:val="010202"/>
                <w:szCs w:val="22"/>
              </w:rPr>
              <w:t xml:space="preserve">chedule </w:t>
            </w:r>
            <w:r w:rsidR="00F024F8">
              <w:rPr>
                <w:color w:val="010202"/>
                <w:szCs w:val="22"/>
              </w:rPr>
              <w:t>v</w:t>
            </w:r>
            <w:r w:rsidRPr="00B7229B">
              <w:rPr>
                <w:color w:val="010202"/>
                <w:szCs w:val="22"/>
              </w:rPr>
              <w:t>ariance data available for the investment?</w:t>
            </w:r>
          </w:p>
        </w:tc>
        <w:tc>
          <w:tcPr>
            <w:tcW w:w="1797" w:type="dxa"/>
          </w:tcPr>
          <w:p w14:paraId="5681D90E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4E70CD3F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587EB79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performance;</w:t>
            </w:r>
          </w:p>
          <w:p w14:paraId="581B6174" w14:textId="1055DD32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Cost &amp; schedule</w:t>
            </w:r>
          </w:p>
        </w:tc>
        <w:tc>
          <w:tcPr>
            <w:tcW w:w="2883" w:type="dxa"/>
          </w:tcPr>
          <w:p w14:paraId="2D7687E4" w14:textId="5CA80477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32035B02" w14:textId="77777777" w:rsidTr="00EC36B9">
        <w:trPr>
          <w:jc w:val="center"/>
        </w:trPr>
        <w:tc>
          <w:tcPr>
            <w:tcW w:w="535" w:type="dxa"/>
          </w:tcPr>
          <w:p w14:paraId="6A39277E" w14:textId="491389A0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9.</w:t>
            </w:r>
          </w:p>
        </w:tc>
        <w:tc>
          <w:tcPr>
            <w:tcW w:w="3420" w:type="dxa"/>
          </w:tcPr>
          <w:p w14:paraId="2DACFAB2" w14:textId="4C8F3E5F" w:rsidR="007968E2" w:rsidRPr="00B7229B" w:rsidRDefault="007968E2" w:rsidP="00914061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Have investment benefits been quantified? If not, were qualitative measures used to determine impact?</w:t>
            </w:r>
          </w:p>
        </w:tc>
        <w:tc>
          <w:tcPr>
            <w:tcW w:w="1797" w:type="dxa"/>
          </w:tcPr>
          <w:p w14:paraId="7309A5C5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5429695B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601A440C" w14:textId="53BBAC63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performance</w:t>
            </w:r>
          </w:p>
        </w:tc>
        <w:tc>
          <w:tcPr>
            <w:tcW w:w="2883" w:type="dxa"/>
          </w:tcPr>
          <w:p w14:paraId="6AB161D7" w14:textId="18A3D82C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1D099097" w14:textId="77777777" w:rsidTr="00EC36B9">
        <w:trPr>
          <w:jc w:val="center"/>
        </w:trPr>
        <w:tc>
          <w:tcPr>
            <w:tcW w:w="535" w:type="dxa"/>
          </w:tcPr>
          <w:p w14:paraId="3B31D6FB" w14:textId="78FAED96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10.</w:t>
            </w:r>
          </w:p>
        </w:tc>
        <w:tc>
          <w:tcPr>
            <w:tcW w:w="3420" w:type="dxa"/>
          </w:tcPr>
          <w:p w14:paraId="021136D3" w14:textId="462D3DBC" w:rsidR="007968E2" w:rsidRPr="00B7229B" w:rsidRDefault="007968E2" w:rsidP="00914061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Was an </w:t>
            </w:r>
            <w:r w:rsidR="00914061">
              <w:rPr>
                <w:color w:val="010202"/>
                <w:szCs w:val="22"/>
              </w:rPr>
              <w:t>a</w:t>
            </w:r>
            <w:r w:rsidRPr="00B7229B">
              <w:rPr>
                <w:color w:val="010202"/>
                <w:szCs w:val="22"/>
              </w:rPr>
              <w:t xml:space="preserve">lternatives analysis conducted? If yes, </w:t>
            </w:r>
            <w:r w:rsidR="00914061">
              <w:rPr>
                <w:color w:val="010202"/>
                <w:szCs w:val="22"/>
              </w:rPr>
              <w:t>were</w:t>
            </w:r>
            <w:r w:rsidR="00914061" w:rsidRPr="00B7229B">
              <w:rPr>
                <w:color w:val="010202"/>
                <w:szCs w:val="22"/>
              </w:rPr>
              <w:t xml:space="preserve"> </w:t>
            </w:r>
            <w:r w:rsidRPr="00B7229B">
              <w:rPr>
                <w:color w:val="010202"/>
                <w:szCs w:val="22"/>
              </w:rPr>
              <w:t xml:space="preserve">the analysis results </w:t>
            </w:r>
            <w:r w:rsidR="00914061">
              <w:rPr>
                <w:color w:val="010202"/>
                <w:szCs w:val="22"/>
              </w:rPr>
              <w:t>(</w:t>
            </w:r>
            <w:r w:rsidRPr="00B7229B">
              <w:rPr>
                <w:color w:val="010202"/>
                <w:szCs w:val="22"/>
              </w:rPr>
              <w:t xml:space="preserve">NPV, Payback Period, and </w:t>
            </w:r>
            <w:r w:rsidRPr="00B7229B">
              <w:rPr>
                <w:color w:val="010202"/>
                <w:szCs w:val="22"/>
              </w:rPr>
              <w:lastRenderedPageBreak/>
              <w:t>ROI</w:t>
            </w:r>
            <w:r w:rsidR="00914061">
              <w:rPr>
                <w:color w:val="010202"/>
                <w:szCs w:val="22"/>
              </w:rPr>
              <w:t>)</w:t>
            </w:r>
            <w:r w:rsidRPr="00B7229B">
              <w:rPr>
                <w:color w:val="010202"/>
                <w:szCs w:val="22"/>
              </w:rPr>
              <w:t xml:space="preserve"> provided</w:t>
            </w:r>
            <w:r w:rsidR="00914061">
              <w:rPr>
                <w:color w:val="010202"/>
                <w:szCs w:val="22"/>
              </w:rPr>
              <w:t>?</w:t>
            </w:r>
            <w:r w:rsidRPr="00B7229B">
              <w:rPr>
                <w:color w:val="010202"/>
                <w:szCs w:val="22"/>
              </w:rPr>
              <w:t xml:space="preserve"> If not, was it stated why?</w:t>
            </w:r>
          </w:p>
        </w:tc>
        <w:tc>
          <w:tcPr>
            <w:tcW w:w="1797" w:type="dxa"/>
          </w:tcPr>
          <w:p w14:paraId="6970F5BF" w14:textId="0D487C5C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lastRenderedPageBreak/>
              <w:t>Cost &amp; schedule</w:t>
            </w:r>
          </w:p>
        </w:tc>
        <w:tc>
          <w:tcPr>
            <w:tcW w:w="2883" w:type="dxa"/>
          </w:tcPr>
          <w:p w14:paraId="2D9089F7" w14:textId="127F427C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4F1FA26" w14:textId="77777777" w:rsidTr="00EC36B9">
        <w:trPr>
          <w:jc w:val="center"/>
        </w:trPr>
        <w:tc>
          <w:tcPr>
            <w:tcW w:w="535" w:type="dxa"/>
          </w:tcPr>
          <w:p w14:paraId="04080BA1" w14:textId="558F498A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11.</w:t>
            </w:r>
          </w:p>
        </w:tc>
        <w:tc>
          <w:tcPr>
            <w:tcW w:w="3420" w:type="dxa"/>
          </w:tcPr>
          <w:p w14:paraId="43B2DBBB" w14:textId="37264B97" w:rsidR="007968E2" w:rsidRPr="00B7229B" w:rsidRDefault="007968E2" w:rsidP="00914061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Was security funding </w:t>
            </w:r>
            <w:r w:rsidR="00914061">
              <w:rPr>
                <w:color w:val="010202"/>
                <w:szCs w:val="22"/>
              </w:rPr>
              <w:t>and</w:t>
            </w:r>
            <w:r w:rsidRPr="00B7229B">
              <w:rPr>
                <w:color w:val="010202"/>
                <w:szCs w:val="22"/>
              </w:rPr>
              <w:t xml:space="preserve"> specific security related activities that the funding will be used for</w:t>
            </w:r>
            <w:r w:rsidR="00914061">
              <w:rPr>
                <w:color w:val="010202"/>
                <w:szCs w:val="22"/>
              </w:rPr>
              <w:t xml:space="preserve"> identified</w:t>
            </w:r>
            <w:r w:rsidRPr="00B7229B">
              <w:rPr>
                <w:color w:val="010202"/>
                <w:szCs w:val="22"/>
              </w:rPr>
              <w:t>?</w:t>
            </w:r>
          </w:p>
        </w:tc>
        <w:tc>
          <w:tcPr>
            <w:tcW w:w="1797" w:type="dxa"/>
          </w:tcPr>
          <w:p w14:paraId="24A97787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Cost &amp; schedule;</w:t>
            </w:r>
          </w:p>
          <w:p w14:paraId="145B29D2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Security;</w:t>
            </w:r>
          </w:p>
          <w:p w14:paraId="0860247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Risk</w:t>
            </w:r>
          </w:p>
          <w:p w14:paraId="3FA47046" w14:textId="6B63FEDC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2273F104" w14:textId="413DC2DB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4A868250" w14:textId="77777777" w:rsidTr="00EC36B9">
        <w:trPr>
          <w:jc w:val="center"/>
        </w:trPr>
        <w:tc>
          <w:tcPr>
            <w:tcW w:w="535" w:type="dxa"/>
          </w:tcPr>
          <w:p w14:paraId="46D5E01C" w14:textId="721914C1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12.</w:t>
            </w:r>
          </w:p>
        </w:tc>
        <w:tc>
          <w:tcPr>
            <w:tcW w:w="3420" w:type="dxa"/>
          </w:tcPr>
          <w:p w14:paraId="160372E8" w14:textId="796920C0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Did the investment identify security-related risks and protect privacy data? </w:t>
            </w:r>
          </w:p>
        </w:tc>
        <w:tc>
          <w:tcPr>
            <w:tcW w:w="1797" w:type="dxa"/>
          </w:tcPr>
          <w:p w14:paraId="03AB6A5C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Security;</w:t>
            </w:r>
          </w:p>
          <w:p w14:paraId="621BEC17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Risk</w:t>
            </w:r>
          </w:p>
          <w:p w14:paraId="1D5BF4DE" w14:textId="643D0FAF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6BCDA02B" w14:textId="7A0B92BC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F65BD33" w14:textId="77777777" w:rsidTr="00EC36B9">
        <w:trPr>
          <w:jc w:val="center"/>
        </w:trPr>
        <w:tc>
          <w:tcPr>
            <w:tcW w:w="535" w:type="dxa"/>
          </w:tcPr>
          <w:p w14:paraId="54C4AF95" w14:textId="439C4333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13.</w:t>
            </w:r>
          </w:p>
        </w:tc>
        <w:tc>
          <w:tcPr>
            <w:tcW w:w="3420" w:type="dxa"/>
          </w:tcPr>
          <w:p w14:paraId="1890BFC6" w14:textId="29093A06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assess and monitor contractor performance and maintain oversight data?</w:t>
            </w:r>
          </w:p>
        </w:tc>
        <w:tc>
          <w:tcPr>
            <w:tcW w:w="1797" w:type="dxa"/>
          </w:tcPr>
          <w:p w14:paraId="3A868493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Best</w:t>
            </w:r>
          </w:p>
          <w:p w14:paraId="5598D3D1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practices/lessons</w:t>
            </w:r>
          </w:p>
          <w:p w14:paraId="6302DFA7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learned;</w:t>
            </w:r>
          </w:p>
          <w:p w14:paraId="004AE4A3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5431E1F5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0419BDD7" w14:textId="18B65C4F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performance</w:t>
            </w:r>
          </w:p>
        </w:tc>
        <w:tc>
          <w:tcPr>
            <w:tcW w:w="2883" w:type="dxa"/>
          </w:tcPr>
          <w:p w14:paraId="6A948957" w14:textId="43C007FA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2E1CA62" w14:textId="77777777" w:rsidTr="00EC36B9">
        <w:trPr>
          <w:jc w:val="center"/>
        </w:trPr>
        <w:tc>
          <w:tcPr>
            <w:tcW w:w="535" w:type="dxa"/>
          </w:tcPr>
          <w:p w14:paraId="1C4F1AA2" w14:textId="45D5DF89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14.</w:t>
            </w:r>
          </w:p>
        </w:tc>
        <w:tc>
          <w:tcPr>
            <w:tcW w:w="3420" w:type="dxa"/>
          </w:tcPr>
          <w:p w14:paraId="21BD7E76" w14:textId="05FA4931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support the Government Paperwork Elimination Act (GPEA)?</w:t>
            </w:r>
          </w:p>
        </w:tc>
        <w:tc>
          <w:tcPr>
            <w:tcW w:w="1797" w:type="dxa"/>
          </w:tcPr>
          <w:p w14:paraId="5D6F2E2F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Best</w:t>
            </w:r>
          </w:p>
          <w:p w14:paraId="0D4BB41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practices/lessons</w:t>
            </w:r>
          </w:p>
          <w:p w14:paraId="2C48A93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learned;</w:t>
            </w:r>
          </w:p>
          <w:p w14:paraId="7DA944E3" w14:textId="7A90EBDC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Strategic goals and objectives</w:t>
            </w:r>
          </w:p>
        </w:tc>
        <w:tc>
          <w:tcPr>
            <w:tcW w:w="2883" w:type="dxa"/>
          </w:tcPr>
          <w:p w14:paraId="61C4B85E" w14:textId="23E777F3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21D499CC" w14:textId="77777777" w:rsidTr="00EC36B9">
        <w:trPr>
          <w:jc w:val="center"/>
        </w:trPr>
        <w:tc>
          <w:tcPr>
            <w:tcW w:w="535" w:type="dxa"/>
          </w:tcPr>
          <w:p w14:paraId="1EFE4350" w14:textId="5BBC99B8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15.</w:t>
            </w:r>
          </w:p>
        </w:tc>
        <w:tc>
          <w:tcPr>
            <w:tcW w:w="3420" w:type="dxa"/>
          </w:tcPr>
          <w:p w14:paraId="64E17CFE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achieve its performance goals</w:t>
            </w:r>
          </w:p>
          <w:p w14:paraId="1B6904C5" w14:textId="241D27D2" w:rsidR="007968E2" w:rsidRPr="00B7229B" w:rsidRDefault="007968E2" w:rsidP="00914061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(intended impact) and </w:t>
            </w:r>
            <w:r w:rsidR="00914061">
              <w:rPr>
                <w:color w:val="010202"/>
                <w:szCs w:val="22"/>
              </w:rPr>
              <w:t>is</w:t>
            </w:r>
            <w:r w:rsidR="00914061" w:rsidRPr="00B7229B">
              <w:rPr>
                <w:color w:val="010202"/>
                <w:szCs w:val="22"/>
              </w:rPr>
              <w:t xml:space="preserve"> </w:t>
            </w:r>
            <w:r w:rsidRPr="00B7229B">
              <w:rPr>
                <w:color w:val="010202"/>
                <w:szCs w:val="22"/>
              </w:rPr>
              <w:t>this impact still aligned with mission goals?</w:t>
            </w:r>
          </w:p>
        </w:tc>
        <w:tc>
          <w:tcPr>
            <w:tcW w:w="1797" w:type="dxa"/>
          </w:tcPr>
          <w:p w14:paraId="0054B291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4C531514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26E8AF97" w14:textId="2A5C8725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performance</w:t>
            </w:r>
          </w:p>
        </w:tc>
        <w:tc>
          <w:tcPr>
            <w:tcW w:w="2883" w:type="dxa"/>
          </w:tcPr>
          <w:p w14:paraId="47A50C45" w14:textId="047FAC46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D4DE3C0" w14:textId="77777777" w:rsidTr="00EC36B9">
        <w:trPr>
          <w:jc w:val="center"/>
        </w:trPr>
        <w:tc>
          <w:tcPr>
            <w:tcW w:w="535" w:type="dxa"/>
          </w:tcPr>
          <w:p w14:paraId="07482597" w14:textId="75BF3B37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16.</w:t>
            </w:r>
          </w:p>
        </w:tc>
        <w:tc>
          <w:tcPr>
            <w:tcW w:w="3420" w:type="dxa"/>
          </w:tcPr>
          <w:p w14:paraId="75D6B5AB" w14:textId="3E636507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Are the business assumptions that justified the investment still valid?</w:t>
            </w:r>
          </w:p>
        </w:tc>
        <w:tc>
          <w:tcPr>
            <w:tcW w:w="1797" w:type="dxa"/>
          </w:tcPr>
          <w:p w14:paraId="37718194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Strategic goals</w:t>
            </w:r>
          </w:p>
          <w:p w14:paraId="49045A94" w14:textId="1884CD4E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and objectives</w:t>
            </w:r>
          </w:p>
        </w:tc>
        <w:tc>
          <w:tcPr>
            <w:tcW w:w="2883" w:type="dxa"/>
          </w:tcPr>
          <w:p w14:paraId="4713CA8A" w14:textId="04BC1203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9451FCC" w14:textId="77777777" w:rsidTr="00EC36B9">
        <w:trPr>
          <w:jc w:val="center"/>
        </w:trPr>
        <w:tc>
          <w:tcPr>
            <w:tcW w:w="535" w:type="dxa"/>
          </w:tcPr>
          <w:p w14:paraId="3D66BB4A" w14:textId="520CD593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17.</w:t>
            </w:r>
          </w:p>
        </w:tc>
        <w:tc>
          <w:tcPr>
            <w:tcW w:w="3420" w:type="dxa"/>
          </w:tcPr>
          <w:p w14:paraId="292BE4BE" w14:textId="07A51167" w:rsidR="007968E2" w:rsidRPr="00B7229B" w:rsidRDefault="007968E2" w:rsidP="00DF4880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Were corrective actions for not meeting performance goals outlined by the investment management team? Were timetables and steps for implementing these corrective actions established</w:t>
            </w:r>
            <w:r w:rsidR="00914061">
              <w:rPr>
                <w:color w:val="010202"/>
                <w:szCs w:val="22"/>
              </w:rPr>
              <w:t>?</w:t>
            </w:r>
            <w:r w:rsidRPr="00B7229B">
              <w:rPr>
                <w:color w:val="010202"/>
                <w:szCs w:val="22"/>
              </w:rPr>
              <w:t xml:space="preserve"> </w:t>
            </w:r>
          </w:p>
        </w:tc>
        <w:tc>
          <w:tcPr>
            <w:tcW w:w="1797" w:type="dxa"/>
          </w:tcPr>
          <w:p w14:paraId="4FDA8FFB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Best</w:t>
            </w:r>
          </w:p>
          <w:p w14:paraId="0ED2708B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practices/lessons</w:t>
            </w:r>
          </w:p>
          <w:p w14:paraId="3A344E9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learned;</w:t>
            </w:r>
          </w:p>
          <w:p w14:paraId="03B83614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4CFF3F5C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772E78B2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performance;</w:t>
            </w:r>
          </w:p>
          <w:p w14:paraId="13F32538" w14:textId="4CD9416B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Cost &amp; schedule</w:t>
            </w:r>
          </w:p>
        </w:tc>
        <w:tc>
          <w:tcPr>
            <w:tcW w:w="2883" w:type="dxa"/>
          </w:tcPr>
          <w:p w14:paraId="71E780CD" w14:textId="2CC64AF2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489D44E4" w14:textId="77777777" w:rsidTr="00EC36B9">
        <w:trPr>
          <w:jc w:val="center"/>
        </w:trPr>
        <w:tc>
          <w:tcPr>
            <w:tcW w:w="535" w:type="dxa"/>
          </w:tcPr>
          <w:p w14:paraId="6CA88B98" w14:textId="7B415E13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18.</w:t>
            </w:r>
          </w:p>
        </w:tc>
        <w:tc>
          <w:tcPr>
            <w:tcW w:w="3420" w:type="dxa"/>
          </w:tcPr>
          <w:p w14:paraId="190030C5" w14:textId="4E35EC7F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directly support USDA FNS’s mission, strategic goals</w:t>
            </w:r>
            <w:r w:rsidR="00914061">
              <w:rPr>
                <w:color w:val="010202"/>
                <w:szCs w:val="22"/>
              </w:rPr>
              <w:t>,</w:t>
            </w:r>
            <w:r w:rsidRPr="00B7229B">
              <w:rPr>
                <w:color w:val="010202"/>
                <w:szCs w:val="22"/>
              </w:rPr>
              <w:t xml:space="preserve"> and objectives?</w:t>
            </w:r>
          </w:p>
        </w:tc>
        <w:tc>
          <w:tcPr>
            <w:tcW w:w="1797" w:type="dxa"/>
          </w:tcPr>
          <w:p w14:paraId="7D4747C4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Strategic goals</w:t>
            </w:r>
          </w:p>
          <w:p w14:paraId="375BB46F" w14:textId="32991341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and objectives</w:t>
            </w:r>
          </w:p>
        </w:tc>
        <w:tc>
          <w:tcPr>
            <w:tcW w:w="2883" w:type="dxa"/>
          </w:tcPr>
          <w:p w14:paraId="5425C902" w14:textId="7D5A8A81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21E9AB3E" w14:textId="77777777" w:rsidTr="00EC36B9">
        <w:trPr>
          <w:jc w:val="center"/>
        </w:trPr>
        <w:tc>
          <w:tcPr>
            <w:tcW w:w="535" w:type="dxa"/>
          </w:tcPr>
          <w:p w14:paraId="076E1CA0" w14:textId="3505900F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19.</w:t>
            </w:r>
          </w:p>
        </w:tc>
        <w:tc>
          <w:tcPr>
            <w:tcW w:w="3420" w:type="dxa"/>
          </w:tcPr>
          <w:p w14:paraId="264CCD9D" w14:textId="56E470FD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support one or more of USDA FNS’s business processes?</w:t>
            </w:r>
          </w:p>
        </w:tc>
        <w:tc>
          <w:tcPr>
            <w:tcW w:w="1797" w:type="dxa"/>
          </w:tcPr>
          <w:p w14:paraId="7805427C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Enterprise</w:t>
            </w:r>
          </w:p>
          <w:p w14:paraId="7CD48701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Architecture</w:t>
            </w:r>
          </w:p>
          <w:p w14:paraId="004C2A3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compliance;</w:t>
            </w:r>
          </w:p>
          <w:p w14:paraId="04FCA61A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Impact on</w:t>
            </w:r>
          </w:p>
          <w:p w14:paraId="6B78CF4F" w14:textId="6B7CDB4E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stakeholders</w:t>
            </w:r>
          </w:p>
        </w:tc>
        <w:tc>
          <w:tcPr>
            <w:tcW w:w="2883" w:type="dxa"/>
          </w:tcPr>
          <w:p w14:paraId="14B5EA49" w14:textId="7D788C81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3EDF3948" w14:textId="77777777" w:rsidTr="00EC36B9">
        <w:trPr>
          <w:jc w:val="center"/>
        </w:trPr>
        <w:tc>
          <w:tcPr>
            <w:tcW w:w="535" w:type="dxa"/>
          </w:tcPr>
          <w:p w14:paraId="36DFF146" w14:textId="14FB5859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20.</w:t>
            </w:r>
          </w:p>
        </w:tc>
        <w:tc>
          <w:tcPr>
            <w:tcW w:w="3420" w:type="dxa"/>
          </w:tcPr>
          <w:p w14:paraId="0330096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Did the investment regularly evaluate and document the ‘current status of the investment’? (Assess the investment’s impact on mission performance, and</w:t>
            </w:r>
          </w:p>
          <w:p w14:paraId="4837CCBE" w14:textId="64E54C8B" w:rsidR="007968E2" w:rsidRPr="00B7229B" w:rsidRDefault="007968E2" w:rsidP="007968E2">
            <w:pPr>
              <w:pStyle w:val="TableText"/>
              <w:jc w:val="both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lastRenderedPageBreak/>
              <w:t xml:space="preserve">determine </w:t>
            </w:r>
            <w:proofErr w:type="gramStart"/>
            <w:r w:rsidRPr="00B7229B">
              <w:rPr>
                <w:color w:val="010202"/>
                <w:szCs w:val="22"/>
              </w:rPr>
              <w:t>future prospects</w:t>
            </w:r>
            <w:proofErr w:type="gramEnd"/>
            <w:r w:rsidRPr="00B7229B">
              <w:rPr>
                <w:color w:val="010202"/>
                <w:szCs w:val="22"/>
              </w:rPr>
              <w:t>/changes for the investment.)</w:t>
            </w:r>
          </w:p>
        </w:tc>
        <w:tc>
          <w:tcPr>
            <w:tcW w:w="1797" w:type="dxa"/>
          </w:tcPr>
          <w:p w14:paraId="4BB65D12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lastRenderedPageBreak/>
              <w:t>Best</w:t>
            </w:r>
          </w:p>
          <w:p w14:paraId="2E1D4D96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practices/lessons</w:t>
            </w:r>
          </w:p>
          <w:p w14:paraId="3536495C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learned;</w:t>
            </w:r>
          </w:p>
          <w:p w14:paraId="7EA92E67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Technical &amp;</w:t>
            </w:r>
          </w:p>
          <w:p w14:paraId="3B66196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operational</w:t>
            </w:r>
          </w:p>
          <w:p w14:paraId="56E98B83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performance;</w:t>
            </w:r>
          </w:p>
          <w:p w14:paraId="589A0D89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lastRenderedPageBreak/>
              <w:t>Cost &amp; schedule;</w:t>
            </w:r>
          </w:p>
          <w:p w14:paraId="29061EA8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Impact on</w:t>
            </w:r>
          </w:p>
          <w:p w14:paraId="6AD2DD5C" w14:textId="77777777" w:rsidR="007968E2" w:rsidRPr="00B7229B" w:rsidRDefault="007968E2" w:rsidP="007968E2">
            <w:pPr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stakeholders</w:t>
            </w:r>
          </w:p>
          <w:p w14:paraId="1FB66559" w14:textId="77777777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</w:p>
        </w:tc>
        <w:tc>
          <w:tcPr>
            <w:tcW w:w="2883" w:type="dxa"/>
          </w:tcPr>
          <w:p w14:paraId="335AD662" w14:textId="389C5470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lastRenderedPageBreak/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49E45900" w14:textId="77777777" w:rsidTr="00EC36B9">
        <w:trPr>
          <w:jc w:val="center"/>
        </w:trPr>
        <w:tc>
          <w:tcPr>
            <w:tcW w:w="535" w:type="dxa"/>
          </w:tcPr>
          <w:p w14:paraId="56D6AF4D" w14:textId="58C28BAC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21.</w:t>
            </w:r>
          </w:p>
        </w:tc>
        <w:tc>
          <w:tcPr>
            <w:tcW w:w="3420" w:type="dxa"/>
          </w:tcPr>
          <w:p w14:paraId="050FF518" w14:textId="04B86B0D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Have </w:t>
            </w:r>
            <w:r w:rsidR="00914061">
              <w:rPr>
                <w:color w:val="010202"/>
                <w:szCs w:val="22"/>
              </w:rPr>
              <w:t>r</w:t>
            </w:r>
            <w:r w:rsidRPr="00B7229B">
              <w:rPr>
                <w:color w:val="010202"/>
                <w:szCs w:val="22"/>
              </w:rPr>
              <w:t xml:space="preserve">ecords </w:t>
            </w:r>
            <w:r w:rsidR="00914061">
              <w:rPr>
                <w:color w:val="010202"/>
                <w:szCs w:val="22"/>
              </w:rPr>
              <w:t>d</w:t>
            </w:r>
            <w:r w:rsidRPr="00B7229B">
              <w:rPr>
                <w:color w:val="010202"/>
                <w:szCs w:val="22"/>
              </w:rPr>
              <w:t xml:space="preserve">isposition </w:t>
            </w:r>
            <w:r w:rsidR="00914061">
              <w:rPr>
                <w:color w:val="010202"/>
                <w:szCs w:val="22"/>
              </w:rPr>
              <w:t>s</w:t>
            </w:r>
            <w:r w:rsidRPr="00B7229B">
              <w:rPr>
                <w:color w:val="010202"/>
                <w:szCs w:val="22"/>
              </w:rPr>
              <w:t>chedules been approved for the information in this investment?</w:t>
            </w:r>
          </w:p>
        </w:tc>
        <w:tc>
          <w:tcPr>
            <w:tcW w:w="1797" w:type="dxa"/>
          </w:tcPr>
          <w:p w14:paraId="3F95D16B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Records</w:t>
            </w:r>
          </w:p>
          <w:p w14:paraId="503A3E35" w14:textId="718FDC85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657162B3" w14:textId="4AE75D71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27FC9DD" w14:textId="77777777" w:rsidTr="00EC36B9">
        <w:trPr>
          <w:jc w:val="center"/>
        </w:trPr>
        <w:tc>
          <w:tcPr>
            <w:tcW w:w="535" w:type="dxa"/>
          </w:tcPr>
          <w:p w14:paraId="634BD7E3" w14:textId="242B9F48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22.</w:t>
            </w:r>
          </w:p>
        </w:tc>
        <w:tc>
          <w:tcPr>
            <w:tcW w:w="3420" w:type="dxa"/>
          </w:tcPr>
          <w:p w14:paraId="6FA5F94D" w14:textId="28F8A3B9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Are </w:t>
            </w:r>
            <w:r w:rsidR="00914061">
              <w:rPr>
                <w:color w:val="010202"/>
                <w:szCs w:val="22"/>
              </w:rPr>
              <w:t>d</w:t>
            </w:r>
            <w:r w:rsidRPr="00B7229B">
              <w:rPr>
                <w:color w:val="010202"/>
                <w:szCs w:val="22"/>
              </w:rPr>
              <w:t>ata backup processes adequate for the significance of the information?</w:t>
            </w:r>
          </w:p>
        </w:tc>
        <w:tc>
          <w:tcPr>
            <w:tcW w:w="1797" w:type="dxa"/>
          </w:tcPr>
          <w:p w14:paraId="2CD841C3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Records</w:t>
            </w:r>
          </w:p>
          <w:p w14:paraId="4D59F702" w14:textId="7F5FB2D3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0F65E145" w14:textId="5746DEDE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  <w:tr w:rsidR="007968E2" w:rsidRPr="00041C08" w14:paraId="5E205E7C" w14:textId="77777777" w:rsidTr="00EC36B9">
        <w:trPr>
          <w:jc w:val="center"/>
        </w:trPr>
        <w:tc>
          <w:tcPr>
            <w:tcW w:w="535" w:type="dxa"/>
          </w:tcPr>
          <w:p w14:paraId="440DDECA" w14:textId="155C3274" w:rsidR="007968E2" w:rsidRPr="00B7229B" w:rsidRDefault="007968E2" w:rsidP="007968E2">
            <w:pPr>
              <w:pStyle w:val="TableText"/>
              <w:rPr>
                <w:szCs w:val="22"/>
              </w:rPr>
            </w:pPr>
            <w:r w:rsidRPr="00B7229B">
              <w:rPr>
                <w:szCs w:val="22"/>
              </w:rPr>
              <w:t>23.</w:t>
            </w:r>
          </w:p>
        </w:tc>
        <w:tc>
          <w:tcPr>
            <w:tcW w:w="3420" w:type="dxa"/>
          </w:tcPr>
          <w:p w14:paraId="6328B9AE" w14:textId="0B612C47" w:rsidR="007968E2" w:rsidRPr="00B7229B" w:rsidRDefault="007968E2" w:rsidP="00914061">
            <w:pPr>
              <w:pStyle w:val="TableText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 xml:space="preserve">Has </w:t>
            </w:r>
            <w:r w:rsidR="00914061">
              <w:rPr>
                <w:color w:val="010202"/>
                <w:szCs w:val="22"/>
              </w:rPr>
              <w:t>d</w:t>
            </w:r>
            <w:r w:rsidRPr="00B7229B">
              <w:rPr>
                <w:color w:val="010202"/>
                <w:szCs w:val="22"/>
              </w:rPr>
              <w:t>ata been protected to prevent unauthorized alterations and document a record of changes to the data (date, who, what)</w:t>
            </w:r>
            <w:r w:rsidR="00914061">
              <w:rPr>
                <w:color w:val="010202"/>
                <w:szCs w:val="22"/>
              </w:rPr>
              <w:t>?</w:t>
            </w:r>
          </w:p>
        </w:tc>
        <w:tc>
          <w:tcPr>
            <w:tcW w:w="1797" w:type="dxa"/>
          </w:tcPr>
          <w:p w14:paraId="133AC285" w14:textId="77777777" w:rsidR="007968E2" w:rsidRPr="00B7229B" w:rsidRDefault="007968E2" w:rsidP="007968E2">
            <w:pPr>
              <w:autoSpaceDE w:val="0"/>
              <w:autoSpaceDN w:val="0"/>
              <w:adjustRightInd w:val="0"/>
              <w:rPr>
                <w:color w:val="010202"/>
                <w:szCs w:val="22"/>
              </w:rPr>
            </w:pPr>
            <w:r w:rsidRPr="00B7229B">
              <w:rPr>
                <w:color w:val="010202"/>
                <w:szCs w:val="22"/>
              </w:rPr>
              <w:t>Records</w:t>
            </w:r>
          </w:p>
          <w:p w14:paraId="2C68414C" w14:textId="50451340" w:rsidR="007968E2" w:rsidRPr="00B7229B" w:rsidRDefault="007968E2" w:rsidP="007968E2">
            <w:pPr>
              <w:pStyle w:val="TableTextBullet"/>
              <w:tabs>
                <w:tab w:val="clear" w:pos="720"/>
              </w:tabs>
              <w:ind w:left="0" w:firstLine="0"/>
              <w:rPr>
                <w:szCs w:val="22"/>
              </w:rPr>
            </w:pPr>
            <w:r w:rsidRPr="00B7229B">
              <w:rPr>
                <w:color w:val="010202"/>
                <w:szCs w:val="22"/>
              </w:rPr>
              <w:t>Management</w:t>
            </w:r>
          </w:p>
        </w:tc>
        <w:tc>
          <w:tcPr>
            <w:tcW w:w="2883" w:type="dxa"/>
          </w:tcPr>
          <w:p w14:paraId="369DC877" w14:textId="681888B2" w:rsidR="007968E2" w:rsidRPr="00DF4880" w:rsidRDefault="00085415" w:rsidP="007968E2">
            <w:pPr>
              <w:pStyle w:val="TableText"/>
              <w:jc w:val="both"/>
              <w:rPr>
                <w:color w:val="000000" w:themeColor="text1"/>
                <w:szCs w:val="22"/>
              </w:rPr>
            </w:pPr>
            <w:r w:rsidRPr="00DF4880">
              <w:rPr>
                <w:i/>
                <w:color w:val="000000" w:themeColor="text1"/>
              </w:rPr>
              <w:t>&lt;</w:t>
            </w:r>
            <w:r w:rsidR="007968E2" w:rsidRPr="00DF4880">
              <w:rPr>
                <w:i/>
                <w:color w:val="000000" w:themeColor="text1"/>
              </w:rPr>
              <w:t>Insert comment here</w:t>
            </w:r>
            <w:r w:rsidRPr="00DF4880">
              <w:rPr>
                <w:i/>
                <w:color w:val="000000" w:themeColor="text1"/>
              </w:rPr>
              <w:t>&gt;</w:t>
            </w:r>
          </w:p>
        </w:tc>
      </w:tr>
    </w:tbl>
    <w:p w14:paraId="669BEF45" w14:textId="77777777" w:rsidR="00E81CE6" w:rsidRPr="00E81CE6" w:rsidRDefault="00E81CE6" w:rsidP="00E81CE6">
      <w:pPr>
        <w:pStyle w:val="StdPara"/>
        <w:rPr>
          <w:lang w:eastAsia="en-US"/>
        </w:rPr>
      </w:pPr>
    </w:p>
    <w:p w14:paraId="762914DC" w14:textId="3B820B8E" w:rsidR="00B65303" w:rsidRDefault="00B65303" w:rsidP="003C2246">
      <w:pPr>
        <w:pStyle w:val="StdPara"/>
        <w:rPr>
          <w:shd w:val="clear" w:color="auto" w:fill="FFFFFF"/>
        </w:rPr>
        <w:sectPr w:rsidR="00B65303" w:rsidSect="0008541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150A62" w14:textId="34CA21C9" w:rsidR="008275DD" w:rsidRPr="00FF4709" w:rsidRDefault="005F5433" w:rsidP="00DF4880">
      <w:pPr>
        <w:pStyle w:val="Heading1"/>
        <w:numPr>
          <w:ilvl w:val="0"/>
          <w:numId w:val="0"/>
        </w:numPr>
      </w:pPr>
      <w:bookmarkStart w:id="18" w:name="_Toc54762983"/>
      <w:r w:rsidRPr="00FF4709">
        <w:lastRenderedPageBreak/>
        <w:t xml:space="preserve">Attachment A </w:t>
      </w:r>
      <w:r w:rsidR="001307B8">
        <w:t>–</w:t>
      </w:r>
      <w:r w:rsidRPr="00FF4709">
        <w:t xml:space="preserve"> </w:t>
      </w:r>
      <w:r w:rsidR="001307B8">
        <w:t>Additional reference / information</w:t>
      </w:r>
      <w:bookmarkEnd w:id="18"/>
    </w:p>
    <w:p w14:paraId="2ABD765C" w14:textId="34D055F0" w:rsidR="005F5433" w:rsidRPr="0058716F" w:rsidRDefault="005F5433" w:rsidP="0058716F">
      <w:pPr>
        <w:pStyle w:val="StdPara"/>
        <w:rPr>
          <w:i/>
          <w:color w:val="0070C0"/>
        </w:rPr>
      </w:pPr>
      <w:r w:rsidRPr="0058716F">
        <w:rPr>
          <w:i/>
          <w:color w:val="0070C0"/>
        </w:rPr>
        <w:t>Insert L</w:t>
      </w:r>
      <w:r w:rsidR="00281FDB" w:rsidRPr="0058716F">
        <w:rPr>
          <w:i/>
          <w:color w:val="0070C0"/>
        </w:rPr>
        <w:t>ink to Object if applicabl</w:t>
      </w:r>
      <w:r w:rsidR="00B65303">
        <w:rPr>
          <w:i/>
          <w:color w:val="0070C0"/>
        </w:rPr>
        <w:t>e.</w:t>
      </w:r>
    </w:p>
    <w:bookmarkEnd w:id="15"/>
    <w:p w14:paraId="1F6FD8A9" w14:textId="327779E1" w:rsidR="00181C9E" w:rsidRDefault="00181C9E">
      <w:pPr>
        <w:spacing w:after="200" w:line="276" w:lineRule="auto"/>
      </w:pPr>
    </w:p>
    <w:sectPr w:rsidR="00181C9E" w:rsidSect="00B6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06E72" w14:textId="77777777" w:rsidR="004038D9" w:rsidRDefault="004038D9" w:rsidP="00E6592C">
      <w:r>
        <w:separator/>
      </w:r>
    </w:p>
  </w:endnote>
  <w:endnote w:type="continuationSeparator" w:id="0">
    <w:p w14:paraId="061EDD51" w14:textId="77777777" w:rsidR="004038D9" w:rsidRDefault="004038D9" w:rsidP="00E6592C">
      <w:r>
        <w:continuationSeparator/>
      </w:r>
    </w:p>
  </w:endnote>
  <w:endnote w:type="continuationNotice" w:id="1">
    <w:p w14:paraId="1A97B289" w14:textId="77777777" w:rsidR="004038D9" w:rsidRDefault="00403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085415" w:rsidRPr="003835B1" w:rsidRDefault="00085415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085415" w:rsidRPr="00CE59DD" w:rsidRDefault="00085415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085415" w:rsidRPr="00CE59DD" w:rsidRDefault="00085415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085415" w:rsidRDefault="00085415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085415" w:rsidRPr="00CE59DD" w:rsidRDefault="00085415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085415" w:rsidRPr="00CE59DD" w:rsidRDefault="00085415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085415" w:rsidRDefault="00085415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085415" w:rsidRPr="00FE2D61" w:rsidRDefault="00085415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085415" w:rsidRPr="000A47B5" w:rsidRDefault="00085415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2478D32E" w:rsidR="00085415" w:rsidRDefault="00085415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>
      <w:t>10/27/20</w:t>
    </w:r>
    <w:r w:rsidRPr="008D2CAB">
      <w:t>.</w:t>
    </w:r>
  </w:p>
  <w:p w14:paraId="117B6E5A" w14:textId="77777777" w:rsidR="00085415" w:rsidRPr="00086329" w:rsidRDefault="00085415" w:rsidP="00086329">
    <w:pPr>
      <w:ind w:left="-1170" w:firstLine="720"/>
      <w:jc w:val="cen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1FB28D4C" w:rsidR="00085415" w:rsidRDefault="00085415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A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055F7B04" w:rsidR="00085415" w:rsidRDefault="000854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AC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B7E7" w14:textId="77777777" w:rsidR="004038D9" w:rsidRDefault="004038D9" w:rsidP="00E6592C">
      <w:r>
        <w:separator/>
      </w:r>
    </w:p>
  </w:footnote>
  <w:footnote w:type="continuationSeparator" w:id="0">
    <w:p w14:paraId="2383DB8B" w14:textId="77777777" w:rsidR="004038D9" w:rsidRDefault="004038D9" w:rsidP="00E6592C">
      <w:r>
        <w:continuationSeparator/>
      </w:r>
    </w:p>
  </w:footnote>
  <w:footnote w:type="continuationNotice" w:id="1">
    <w:p w14:paraId="149C9239" w14:textId="77777777" w:rsidR="004038D9" w:rsidRDefault="00403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085415" w:rsidRDefault="00085415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3F76B84E">
              <wp:extent cx="7430770" cy="1971675"/>
              <wp:effectExtent l="0" t="0" r="0" b="9525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9716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085415" w:rsidRPr="00FE2D61" w:rsidRDefault="00085415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4FED983A" w14:textId="757A45B3" w:rsidR="00085415" w:rsidRDefault="00085415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Post Implementation Review  </w:t>
                          </w:r>
                        </w:p>
                        <w:p w14:paraId="6534182E" w14:textId="114EDB4D" w:rsidR="00085415" w:rsidRPr="00FE2D61" w:rsidRDefault="00085415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>Evaluation Criteria Questionnaire</w:t>
                          </w:r>
                        </w:p>
                        <w:p w14:paraId="1A90864A" w14:textId="77777777" w:rsidR="00085415" w:rsidRDefault="00085415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085415" w:rsidRPr="00FE2D61" w:rsidRDefault="00085415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085415" w:rsidRPr="00FE2D61" w:rsidRDefault="00085415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085415" w:rsidRPr="00FE2D61" w:rsidRDefault="00085415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4FED983A" w14:textId="757A45B3" w:rsidR="00085415" w:rsidRDefault="00085415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Post Implementation Review  </w:t>
                    </w:r>
                  </w:p>
                  <w:p w14:paraId="6534182E" w14:textId="114EDB4D" w:rsidR="00085415" w:rsidRPr="00FE2D61" w:rsidRDefault="00085415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Evaluation Criteria Questionnaire</w:t>
                    </w:r>
                  </w:p>
                  <w:p w14:paraId="1A90864A" w14:textId="77777777" w:rsidR="00085415" w:rsidRDefault="00085415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085415" w:rsidRPr="00FE2D61" w:rsidRDefault="00085415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085415" w:rsidRPr="00FE2D61" w:rsidRDefault="00085415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085415" w:rsidRPr="00FB315A" w:rsidRDefault="00085415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085415" w:rsidRPr="00AC7A0A" w:rsidRDefault="00085415" w:rsidP="00AC7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085415" w:rsidRPr="00CE3866" w:rsidRDefault="00085415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68317389">
              <wp:extent cx="3605530" cy="538480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5530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085415" w:rsidRDefault="00085415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3B7C10CA" w14:textId="77777777" w:rsidR="00085415" w:rsidRDefault="00085415" w:rsidP="005860DD">
                          <w:pPr>
                            <w:pStyle w:val="Header"/>
                          </w:pPr>
                          <w:r>
                            <w:t>Post Implementation Review</w:t>
                          </w:r>
                        </w:p>
                        <w:p w14:paraId="1EADABA0" w14:textId="2FB3D4A8" w:rsidR="00085415" w:rsidRDefault="00085415" w:rsidP="005860DD">
                          <w:pPr>
                            <w:pStyle w:val="Header"/>
                          </w:pPr>
                          <w:r>
                            <w:t>Evaluation Criteria Questionnaire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283.9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" stroked="f">
              <v:textbox>
                <w:txbxContent>
                  <w:p w14:paraId="788D7C80" w14:textId="7BE58B0E" w:rsidR="00085415" w:rsidRDefault="00085415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3B7C10CA" w14:textId="77777777" w:rsidR="00085415" w:rsidRDefault="00085415" w:rsidP="005860DD">
                    <w:pPr>
                      <w:pStyle w:val="Header"/>
                    </w:pPr>
                    <w:r>
                      <w:t>Post Implementation Review</w:t>
                    </w:r>
                  </w:p>
                  <w:p w14:paraId="1EADABA0" w14:textId="2FB3D4A8" w:rsidR="00085415" w:rsidRDefault="00085415" w:rsidP="005860DD">
                    <w:pPr>
                      <w:pStyle w:val="Header"/>
                    </w:pPr>
                    <w:r>
                      <w:t>Evaluation Criteria Questionnaire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085415" w:rsidRPr="00FB315A" w:rsidRDefault="00085415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26B6B812">
              <wp:extent cx="2138680" cy="646430"/>
              <wp:effectExtent l="0" t="0" r="0" b="127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646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085415" w:rsidRDefault="00085415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0FF6E3CD" w:rsidR="00085415" w:rsidRDefault="00085415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Post Implementation Review Evaluation Criteria Questionnaire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" stroked="f">
              <v:textbox>
                <w:txbxContent>
                  <w:p w14:paraId="3874A601" w14:textId="1F8336A5" w:rsidR="00085415" w:rsidRDefault="00085415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0FF6E3CD" w:rsidR="00085415" w:rsidRDefault="00085415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Post Implementation Review Evaluation Criteria Questionnaire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13"/>
  </w:num>
  <w:num w:numId="9">
    <w:abstractNumId w:val="0"/>
  </w:num>
  <w:num w:numId="10">
    <w:abstractNumId w:val="19"/>
  </w:num>
  <w:num w:numId="11">
    <w:abstractNumId w:val="15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5"/>
  </w:num>
  <w:num w:numId="17">
    <w:abstractNumId w:val="8"/>
  </w:num>
  <w:num w:numId="18">
    <w:abstractNumId w:val="16"/>
  </w:num>
  <w:num w:numId="19">
    <w:abstractNumId w:val="6"/>
  </w:num>
  <w:num w:numId="20">
    <w:abstractNumId w:val="18"/>
  </w:num>
  <w:num w:numId="21">
    <w:abstractNumId w:val="11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Russ">
    <w15:presenceInfo w15:providerId="None" w15:userId="Kevin Ru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10241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5415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3BD4"/>
    <w:rsid w:val="000A47B5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13F3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6CA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241D"/>
    <w:rsid w:val="00293264"/>
    <w:rsid w:val="00295203"/>
    <w:rsid w:val="00295A6A"/>
    <w:rsid w:val="00297763"/>
    <w:rsid w:val="00297A8E"/>
    <w:rsid w:val="002A015C"/>
    <w:rsid w:val="002A118E"/>
    <w:rsid w:val="002A1B39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4D93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475B2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87E2A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8D9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4C43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16F"/>
    <w:rsid w:val="00587C38"/>
    <w:rsid w:val="00587DC9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473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67AE9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371E"/>
    <w:rsid w:val="006D55DC"/>
    <w:rsid w:val="006D638D"/>
    <w:rsid w:val="006D7269"/>
    <w:rsid w:val="006E0AA7"/>
    <w:rsid w:val="006E2A92"/>
    <w:rsid w:val="006E3E15"/>
    <w:rsid w:val="006E62C8"/>
    <w:rsid w:val="006E6F3D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50A7"/>
    <w:rsid w:val="007466FF"/>
    <w:rsid w:val="007477EA"/>
    <w:rsid w:val="00750474"/>
    <w:rsid w:val="007530FB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3755"/>
    <w:rsid w:val="007744DF"/>
    <w:rsid w:val="00780D5E"/>
    <w:rsid w:val="007859AA"/>
    <w:rsid w:val="00791114"/>
    <w:rsid w:val="00793180"/>
    <w:rsid w:val="00793C17"/>
    <w:rsid w:val="007968E2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2E77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061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06C0D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4BA7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0CC7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303"/>
    <w:rsid w:val="00B65CBF"/>
    <w:rsid w:val="00B65E7E"/>
    <w:rsid w:val="00B666C6"/>
    <w:rsid w:val="00B66B14"/>
    <w:rsid w:val="00B66B3B"/>
    <w:rsid w:val="00B706D6"/>
    <w:rsid w:val="00B7229B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070CC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37AC"/>
    <w:rsid w:val="00C6420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DA1"/>
    <w:rsid w:val="00CB04CD"/>
    <w:rsid w:val="00CB0E4F"/>
    <w:rsid w:val="00CB17FC"/>
    <w:rsid w:val="00CB3F53"/>
    <w:rsid w:val="00CB45DF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071A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486C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4880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1CE6"/>
    <w:rsid w:val="00E82CB5"/>
    <w:rsid w:val="00E843B9"/>
    <w:rsid w:val="00E86588"/>
    <w:rsid w:val="00E86BD9"/>
    <w:rsid w:val="00E8796C"/>
    <w:rsid w:val="00E879C5"/>
    <w:rsid w:val="00E92269"/>
    <w:rsid w:val="00E9672A"/>
    <w:rsid w:val="00E97211"/>
    <w:rsid w:val="00E97ACD"/>
    <w:rsid w:val="00EA1426"/>
    <w:rsid w:val="00EA324B"/>
    <w:rsid w:val="00EA5D7E"/>
    <w:rsid w:val="00EB02CC"/>
    <w:rsid w:val="00EB2E93"/>
    <w:rsid w:val="00EB4C2E"/>
    <w:rsid w:val="00EB62EF"/>
    <w:rsid w:val="00EC062E"/>
    <w:rsid w:val="00EC10EF"/>
    <w:rsid w:val="00EC271E"/>
    <w:rsid w:val="00EC36B9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396"/>
    <w:rsid w:val="00EF1C26"/>
    <w:rsid w:val="00EF2EEB"/>
    <w:rsid w:val="00EF350D"/>
    <w:rsid w:val="00EF61C7"/>
    <w:rsid w:val="00EF71BC"/>
    <w:rsid w:val="00F00D37"/>
    <w:rsid w:val="00F021B3"/>
    <w:rsid w:val="00F024F8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0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qFormat/>
    <w:rsid w:val="000B059F"/>
    <w:rPr>
      <w:i/>
      <w:color w:val="0070C0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6E0AA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semiHidden/>
    <w:unhideWhenUsed/>
    <w:rsid w:val="00B6530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6530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653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0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TAJ556MMHHRD-2146497143-3439</_dlc_DocId>
    <_dlc_DocIdUrl xmlns="a962400d-f753-4618-8b3a-acffb4d00039">
      <Url>https://fncspro.usda.net/offices/oit/pmd/_layouts/15/DocIdRedir.aspx?ID=TAJ556MMHHRD-2146497143-3439</Url>
      <Description>TAJ556MMHHRD-2146497143-3439</Description>
    </_dlc_DocIdUrl>
  </documentManagement>
</p:properties>
</file>

<file path=customXml/itemProps1.xml><?xml version="1.0" encoding="utf-8"?>
<ds:datastoreItem xmlns:ds="http://schemas.openxmlformats.org/officeDocument/2006/customXml" ds:itemID="{F6944A44-DAA7-4DBF-B74C-684EF11DA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7458F-17AE-4547-BE79-42B0497A6B9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098CDF-36FF-4E6C-969D-86376611C9D4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962400d-f753-4618-8b3a-acffb4d00039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1203</Words>
  <Characters>7222</Characters>
  <Application>Microsoft Office Word</Application>
  <DocSecurity>0</DocSecurity>
  <Lines>300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FNS PIR Evaluation Criteria Questionnaire</vt:lpstr>
    </vt:vector>
  </TitlesOfParts>
  <Manager>joseph.shaw@usda.gov</Manager>
  <Company>USDA-FNS</Company>
  <LinksUpToDate>false</LinksUpToDate>
  <CharactersWithSpaces>8204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FNS PIR Evaluation Criteria Questionnaire</dc:title>
  <dc:subject/>
  <dc:creator>Panum Group</dc:creator>
  <cp:keywords/>
  <dc:description/>
  <cp:lastModifiedBy>Mounger, Max - FNS (Contractor)</cp:lastModifiedBy>
  <cp:revision>3</cp:revision>
  <cp:lastPrinted>2019-07-30T19:45:00Z</cp:lastPrinted>
  <dcterms:created xsi:type="dcterms:W3CDTF">2020-11-30T22:36:00Z</dcterms:created>
  <dcterms:modified xsi:type="dcterms:W3CDTF">2021-06-17T15:22:00Z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6eb4925c-6c3d-4c4f-b857-32e84e241819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
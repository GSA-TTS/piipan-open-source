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976E8A" w14:textId="3424C94D" w:rsidR="003835B1" w:rsidRDefault="006F1BB3" w:rsidP="00164CE2">
      <w:pPr>
        <w:ind w:left="6480"/>
        <w:rPr>
          <w:sz w:val="28"/>
        </w:rPr>
      </w:pPr>
      <w:bookmarkStart w:id="0" w:name="_Toc398635407"/>
      <w:bookmarkStart w:id="1" w:name="_Toc414887517"/>
      <w:bookmarkStart w:id="2" w:name="_Toc414887580"/>
      <w:bookmarkStart w:id="3" w:name="_Toc419888669"/>
      <w:bookmarkStart w:id="4" w:name="_Toc466540470"/>
      <w:r w:rsidRPr="008D2CAB">
        <w:rPr>
          <w:sz w:val="28"/>
        </w:rPr>
        <w:t>&lt;</w:t>
      </w:r>
      <w:r w:rsidR="00AC2B1B" w:rsidRPr="008D2CAB">
        <w:rPr>
          <w:sz w:val="28"/>
        </w:rPr>
        <w:t>Date</w:t>
      </w:r>
      <w:r w:rsidRPr="008D2CAB">
        <w:rPr>
          <w:sz w:val="28"/>
        </w:rPr>
        <w:t>&gt;</w:t>
      </w:r>
    </w:p>
    <w:p w14:paraId="6906043E" w14:textId="77777777" w:rsidR="000977CF" w:rsidRDefault="000977CF" w:rsidP="00164CE2">
      <w:pPr>
        <w:ind w:left="6480"/>
        <w:rPr>
          <w:b/>
          <w:sz w:val="32"/>
        </w:rPr>
      </w:pPr>
    </w:p>
    <w:p w14:paraId="70A1E529" w14:textId="72F2D5EE" w:rsidR="00CE59DD" w:rsidRDefault="00EB02CC" w:rsidP="00164CE2">
      <w:pPr>
        <w:ind w:left="6480"/>
        <w:rPr>
          <w:b/>
          <w:sz w:val="32"/>
        </w:rPr>
      </w:pPr>
      <w:r>
        <w:rPr>
          <w:b/>
          <w:sz w:val="32"/>
        </w:rPr>
        <w:t xml:space="preserve">Version </w:t>
      </w:r>
      <w:r w:rsidR="006F1BB3" w:rsidRPr="008D2CAB">
        <w:rPr>
          <w:b/>
          <w:sz w:val="32"/>
        </w:rPr>
        <w:t>&lt;</w:t>
      </w:r>
      <w:r w:rsidR="00AC2B1B" w:rsidRPr="008D2CAB">
        <w:rPr>
          <w:b/>
          <w:sz w:val="32"/>
        </w:rPr>
        <w:t>X.x</w:t>
      </w:r>
      <w:r w:rsidR="006F1BB3" w:rsidRPr="008D2CAB">
        <w:rPr>
          <w:b/>
          <w:sz w:val="32"/>
        </w:rPr>
        <w:t>&gt;</w:t>
      </w:r>
    </w:p>
    <w:p w14:paraId="3571A5E7" w14:textId="331C6897" w:rsidR="00522390" w:rsidRDefault="00522390" w:rsidP="00CE59DD">
      <w:pPr>
        <w:rPr>
          <w:sz w:val="28"/>
        </w:rPr>
        <w:sectPr w:rsidR="00522390" w:rsidSect="00164CE2">
          <w:headerReference w:type="default" r:id="rId12"/>
          <w:footerReference w:type="default" r:id="rId13"/>
          <w:pgSz w:w="12240" w:h="15840"/>
          <w:pgMar w:top="1440" w:right="1440" w:bottom="1440" w:left="1440" w:header="288" w:footer="432" w:gutter="0"/>
          <w:cols w:space="720"/>
          <w:docGrid w:linePitch="360"/>
        </w:sectPr>
      </w:pPr>
    </w:p>
    <w:p w14:paraId="156DDB96" w14:textId="3EE86477" w:rsidR="00086329" w:rsidRPr="004807F1" w:rsidRDefault="00086329" w:rsidP="00086329">
      <w:pPr>
        <w:pStyle w:val="StdPara"/>
        <w:rPr>
          <w:b/>
        </w:rPr>
      </w:pPr>
      <w:bookmarkStart w:id="5" w:name="_Toc453066796"/>
      <w:bookmarkStart w:id="6" w:name="_Toc531756491"/>
      <w:bookmarkStart w:id="7" w:name="_Toc529856551"/>
      <w:bookmarkStart w:id="8" w:name="_Toc529855774"/>
      <w:bookmarkStart w:id="9" w:name="_Toc528945611"/>
      <w:bookmarkStart w:id="10" w:name="_Toc169684625"/>
      <w:bookmarkStart w:id="11" w:name="_Toc46886684"/>
      <w:bookmarkStart w:id="12" w:name="_Toc1631615"/>
      <w:bookmarkEnd w:id="0"/>
      <w:bookmarkEnd w:id="1"/>
      <w:bookmarkEnd w:id="2"/>
      <w:bookmarkEnd w:id="3"/>
      <w:bookmarkEnd w:id="4"/>
      <w:r w:rsidRPr="004807F1">
        <w:rPr>
          <w:b/>
        </w:rPr>
        <w:lastRenderedPageBreak/>
        <w:t>NOTES TO THE AUTHOR/TEMPLATE INSTRUCTIONS</w:t>
      </w:r>
      <w:bookmarkEnd w:id="5"/>
    </w:p>
    <w:p w14:paraId="328DB45A" w14:textId="3417DAAA" w:rsidR="00086329" w:rsidRDefault="00086329" w:rsidP="00086329">
      <w:pPr>
        <w:pStyle w:val="instructionaltext"/>
      </w:pPr>
      <w:r>
        <w:t>This template includes instructions and boilerplate text</w:t>
      </w:r>
      <w:r w:rsidR="00A530DE">
        <w:t xml:space="preserve"> for the Sustainment Manual.</w:t>
      </w:r>
      <w:r>
        <w:t xml:space="preserve"> The author should note that:</w:t>
      </w:r>
    </w:p>
    <w:p w14:paraId="014CB6A4" w14:textId="7CEA7DE8" w:rsidR="00086329" w:rsidRDefault="00086329" w:rsidP="00086329">
      <w:pPr>
        <w:pStyle w:val="BulletFirst"/>
      </w:pPr>
      <w:r>
        <w:t xml:space="preserve">Each section provides instructions or describes the intent, assumptions, and context for content included in that section. Instructional text appears in </w:t>
      </w:r>
      <w:r w:rsidR="00A530DE">
        <w:rPr>
          <w:i/>
          <w:color w:val="0070C0"/>
        </w:rPr>
        <w:t>italicized b</w:t>
      </w:r>
      <w:r w:rsidRPr="00A530DE">
        <w:rPr>
          <w:i/>
          <w:color w:val="0070C0"/>
        </w:rPr>
        <w:t>lue text</w:t>
      </w:r>
      <w:r w:rsidRPr="007477EA">
        <w:rPr>
          <w:color w:val="0070C0"/>
        </w:rPr>
        <w:t xml:space="preserve"> </w:t>
      </w:r>
      <w:r>
        <w:t>throughout this template.</w:t>
      </w:r>
    </w:p>
    <w:p w14:paraId="7707722A" w14:textId="31B00C94" w:rsidR="00086329" w:rsidRDefault="00086329" w:rsidP="00086329">
      <w:pPr>
        <w:pStyle w:val="Bullet"/>
      </w:pPr>
      <w:r w:rsidRPr="00584C2D">
        <w:t xml:space="preserve">Replace </w:t>
      </w:r>
      <w:r>
        <w:t xml:space="preserve">instructional text in each section with project specific </w:t>
      </w:r>
      <w:r w:rsidR="000F02D8">
        <w:t>information</w:t>
      </w:r>
      <w:r>
        <w:t>.</w:t>
      </w:r>
    </w:p>
    <w:p w14:paraId="73B3A520" w14:textId="49109A78" w:rsidR="00086329" w:rsidRDefault="00086329" w:rsidP="00086329">
      <w:pPr>
        <w:pStyle w:val="Bullet"/>
      </w:pPr>
      <w:r>
        <w:t>Use or modify boilerplate examples of wording and formats for text and tables</w:t>
      </w:r>
      <w:ins w:id="13" w:author="Max Mounger" w:date="2020-09-28T10:11:00Z">
        <w:r w:rsidR="001F04CF">
          <w:t>,</w:t>
        </w:r>
      </w:ins>
      <w:r>
        <w:t xml:space="preserve"> as appropriate.</w:t>
      </w:r>
    </w:p>
    <w:p w14:paraId="3D7BB991" w14:textId="692EF9F5" w:rsidR="00CA1F7B" w:rsidRPr="00A530DE" w:rsidRDefault="00086329" w:rsidP="00086329">
      <w:pPr>
        <w:pStyle w:val="Bullet"/>
        <w:rPr>
          <w:b/>
          <w:i/>
        </w:rPr>
      </w:pPr>
      <w:r>
        <w:t xml:space="preserve">Search and replace all text enclosed in angle brackets - </w:t>
      </w:r>
      <w:r w:rsidRPr="007477EA">
        <w:t>&lt;  &gt;</w:t>
      </w:r>
      <w:r>
        <w:t xml:space="preserve"> - with project specific information (e.g.,  </w:t>
      </w:r>
      <w:r w:rsidRPr="007477EA">
        <w:t>&lt;Project Name&gt; or &lt;Project Acronym&gt;</w:t>
      </w:r>
      <w:r>
        <w:t>.</w:t>
      </w:r>
    </w:p>
    <w:p w14:paraId="25B78464" w14:textId="77777777" w:rsidR="00086329" w:rsidRDefault="00086329" w:rsidP="00086329">
      <w:pPr>
        <w:pStyle w:val="instructionaltext"/>
      </w:pPr>
      <w:r>
        <w:t>Follow these steps when using this template:</w:t>
      </w:r>
    </w:p>
    <w:p w14:paraId="095A8901" w14:textId="05868B41" w:rsidR="00754B4A" w:rsidRPr="00C6701D" w:rsidRDefault="00086329" w:rsidP="00754B4A">
      <w:pPr>
        <w:pStyle w:val="ListParagraph"/>
        <w:numPr>
          <w:ilvl w:val="0"/>
          <w:numId w:val="24"/>
        </w:numPr>
        <w:autoSpaceDE w:val="0"/>
        <w:autoSpaceDN w:val="0"/>
        <w:rPr>
          <w:szCs w:val="22"/>
        </w:rPr>
      </w:pPr>
      <w:r>
        <w:t>All documents must be compliant with Section 508 requirements.</w:t>
      </w:r>
      <w:r w:rsidR="00754B4A">
        <w:t xml:space="preserve"> </w:t>
      </w:r>
      <w:r w:rsidR="00754B4A" w:rsidRPr="00C6701D">
        <w:rPr>
          <w:szCs w:val="22"/>
        </w:rPr>
        <w:t xml:space="preserve">Refer to </w:t>
      </w:r>
      <w:hyperlink r:id="rId14" w:history="1">
        <w:r w:rsidR="00754B4A" w:rsidRPr="00C6701D">
          <w:rPr>
            <w:rStyle w:val="Hyperlink"/>
            <w:szCs w:val="22"/>
          </w:rPr>
          <w:t>FNS 504-508 Compliance Reference Library</w:t>
        </w:r>
      </w:hyperlink>
      <w:r w:rsidR="00754B4A" w:rsidRPr="00C6701D">
        <w:rPr>
          <w:szCs w:val="22"/>
        </w:rPr>
        <w:t xml:space="preserve"> or </w:t>
      </w:r>
      <w:hyperlink r:id="rId15" w:history="1">
        <w:r w:rsidR="00754B4A" w:rsidRPr="00C6701D">
          <w:rPr>
            <w:rStyle w:val="Hyperlink"/>
            <w:szCs w:val="22"/>
          </w:rPr>
          <w:t>Section508.gov</w:t>
        </w:r>
      </w:hyperlink>
      <w:r w:rsidR="00754B4A" w:rsidRPr="00C6701D">
        <w:rPr>
          <w:szCs w:val="22"/>
        </w:rPr>
        <w:t xml:space="preserve"> for more information.</w:t>
      </w:r>
    </w:p>
    <w:p w14:paraId="265180EA" w14:textId="77777777" w:rsidR="00086329" w:rsidRDefault="00086329" w:rsidP="00086329">
      <w:pPr>
        <w:pStyle w:val="NumList"/>
        <w:numPr>
          <w:ilvl w:val="0"/>
          <w:numId w:val="24"/>
        </w:numPr>
      </w:pPr>
      <w:r>
        <w:t>Modify any boilerplate text, as appropriate, to your specific project.</w:t>
      </w:r>
    </w:p>
    <w:p w14:paraId="1FCB580B" w14:textId="77777777" w:rsidR="00086329" w:rsidRDefault="00086329" w:rsidP="00086329">
      <w:pPr>
        <w:pStyle w:val="NumList"/>
        <w:numPr>
          <w:ilvl w:val="0"/>
          <w:numId w:val="24"/>
        </w:numPr>
      </w:pPr>
      <w:r>
        <w:t>Use Styles for new sections such as Heading 1, Heading 2 and Std Para.</w:t>
      </w:r>
    </w:p>
    <w:p w14:paraId="56FD58F7" w14:textId="77777777" w:rsidR="00086329" w:rsidRDefault="00086329" w:rsidP="00086329">
      <w:pPr>
        <w:pStyle w:val="NumList"/>
        <w:numPr>
          <w:ilvl w:val="0"/>
          <w:numId w:val="24"/>
        </w:numPr>
      </w:pPr>
      <w:r>
        <w:t xml:space="preserve">Place Table captions and descriptions </w:t>
      </w:r>
      <w:r w:rsidRPr="005316FD">
        <w:rPr>
          <w:i/>
        </w:rPr>
        <w:t>above</w:t>
      </w:r>
      <w:r>
        <w:t xml:space="preserve"> the table and centered. All tables must have an associated tag providing appropriate alternative text for Section 508 compliance.</w:t>
      </w:r>
    </w:p>
    <w:p w14:paraId="504AD3B2" w14:textId="77777777" w:rsidR="00086329" w:rsidRDefault="00086329" w:rsidP="00086329">
      <w:pPr>
        <w:pStyle w:val="NumList"/>
        <w:numPr>
          <w:ilvl w:val="0"/>
          <w:numId w:val="24"/>
        </w:numPr>
      </w:pPr>
      <w:r>
        <w:t xml:space="preserve">Place Figure captions and descriptions </w:t>
      </w:r>
      <w:r w:rsidRPr="005316FD">
        <w:rPr>
          <w:i/>
        </w:rPr>
        <w:t>below</w:t>
      </w:r>
      <w:r>
        <w:t xml:space="preserve"> the figure and centered. All figures must have an associated tag providing appropriate alternative text for Section 508 compliance.</w:t>
      </w:r>
    </w:p>
    <w:p w14:paraId="61A836F1" w14:textId="77777777" w:rsidR="00086329" w:rsidRDefault="00086329" w:rsidP="00086329">
      <w:pPr>
        <w:pStyle w:val="NumList"/>
        <w:numPr>
          <w:ilvl w:val="0"/>
          <w:numId w:val="24"/>
        </w:numPr>
      </w:pPr>
      <w:r>
        <w:t>Update the Table of Contents and any List of Tables or List of Figures by right-clicking it and selecting Update field / Update entire table.</w:t>
      </w:r>
    </w:p>
    <w:p w14:paraId="0D50AF3E" w14:textId="77777777" w:rsidR="00086329" w:rsidRDefault="00086329" w:rsidP="00086329">
      <w:pPr>
        <w:pStyle w:val="NumListLast"/>
        <w:numPr>
          <w:ilvl w:val="0"/>
          <w:numId w:val="24"/>
        </w:numPr>
      </w:pPr>
      <w:r>
        <w:t>Delete this “Notes to the Author/Template Instructions” page and all instructional text to the author before finalizing the draft of the document.</w:t>
      </w:r>
    </w:p>
    <w:p w14:paraId="6B5FA261" w14:textId="77777777" w:rsidR="00086329" w:rsidRDefault="00086329" w:rsidP="00086329">
      <w:pPr>
        <w:rPr>
          <w:b/>
        </w:rPr>
      </w:pPr>
    </w:p>
    <w:p w14:paraId="4EE560AB" w14:textId="77777777" w:rsidR="00086329" w:rsidRDefault="00086329" w:rsidP="00086329">
      <w:pPr>
        <w:rPr>
          <w:b/>
          <w:color w:val="000000" w:themeColor="text1"/>
        </w:rPr>
      </w:pPr>
      <w:r>
        <w:rPr>
          <w:b/>
        </w:rPr>
        <w:t>SDLC TEMPLATE REVISION HISTORY</w:t>
      </w:r>
    </w:p>
    <w:tbl>
      <w:tblPr>
        <w:tblStyle w:val="TableGrid"/>
        <w:tblW w:w="0" w:type="auto"/>
        <w:tblLook w:val="04A0" w:firstRow="1" w:lastRow="0" w:firstColumn="1" w:lastColumn="0" w:noHBand="0" w:noVBand="1"/>
        <w:tblCaption w:val="Document Revision History"/>
        <w:tblDescription w:val="Document revision history table showing version, date, author and change description."/>
      </w:tblPr>
      <w:tblGrid>
        <w:gridCol w:w="1446"/>
        <w:gridCol w:w="1867"/>
        <w:gridCol w:w="3472"/>
      </w:tblGrid>
      <w:tr w:rsidR="00A72535" w14:paraId="3B0803D1" w14:textId="77777777" w:rsidTr="00A72535">
        <w:trPr>
          <w:tblHeader/>
        </w:trPr>
        <w:tc>
          <w:tcPr>
            <w:tcW w:w="1446" w:type="dxa"/>
            <w:shd w:val="clear" w:color="auto" w:fill="002060"/>
            <w:hideMark/>
          </w:tcPr>
          <w:p w14:paraId="50BA5CA8" w14:textId="77777777" w:rsidR="00A72535" w:rsidRPr="005145BA" w:rsidRDefault="00A72535" w:rsidP="00BE1BD7">
            <w:pPr>
              <w:spacing w:line="274" w:lineRule="exact"/>
              <w:ind w:left="227" w:right="-20"/>
              <w:jc w:val="center"/>
              <w:rPr>
                <w:rFonts w:eastAsia="Arial Narrow" w:cs="Arial Narrow"/>
                <w:b/>
                <w:bCs/>
                <w:color w:val="FFFFFF"/>
                <w:szCs w:val="22"/>
              </w:rPr>
            </w:pPr>
            <w:r w:rsidRPr="005145BA">
              <w:rPr>
                <w:rFonts w:eastAsia="Arial Narrow" w:cs="Arial Narrow"/>
                <w:b/>
                <w:bCs/>
                <w:color w:val="FFFFFF"/>
                <w:szCs w:val="22"/>
              </w:rPr>
              <w:t>VERSION</w:t>
            </w:r>
          </w:p>
        </w:tc>
        <w:tc>
          <w:tcPr>
            <w:tcW w:w="1867" w:type="dxa"/>
            <w:shd w:val="clear" w:color="auto" w:fill="002060"/>
            <w:hideMark/>
          </w:tcPr>
          <w:p w14:paraId="18817F63" w14:textId="77777777" w:rsidR="00A72535" w:rsidRPr="005145BA" w:rsidRDefault="00A72535" w:rsidP="00BE1BD7">
            <w:pPr>
              <w:spacing w:line="276" w:lineRule="auto"/>
              <w:jc w:val="center"/>
              <w:rPr>
                <w:rFonts w:eastAsia="Arial Narrow" w:cs="Arial Narrow"/>
                <w:b/>
                <w:bCs/>
                <w:color w:val="FFFFFF"/>
                <w:szCs w:val="22"/>
              </w:rPr>
            </w:pPr>
            <w:r w:rsidRPr="005145BA">
              <w:rPr>
                <w:rFonts w:eastAsia="Arial Narrow" w:cs="Arial Narrow"/>
                <w:b/>
                <w:bCs/>
                <w:color w:val="FFFFFF"/>
                <w:szCs w:val="22"/>
              </w:rPr>
              <w:t>DATE</w:t>
            </w:r>
          </w:p>
        </w:tc>
        <w:tc>
          <w:tcPr>
            <w:tcW w:w="3472" w:type="dxa"/>
            <w:shd w:val="clear" w:color="auto" w:fill="002060"/>
            <w:hideMark/>
          </w:tcPr>
          <w:p w14:paraId="249674B5" w14:textId="77777777" w:rsidR="00A72535" w:rsidRPr="005145BA" w:rsidRDefault="00A72535" w:rsidP="00BE1BD7">
            <w:pPr>
              <w:spacing w:line="276" w:lineRule="auto"/>
              <w:jc w:val="center"/>
              <w:rPr>
                <w:rFonts w:eastAsia="Arial Narrow" w:cs="Arial Narrow"/>
                <w:b/>
                <w:bCs/>
                <w:color w:val="FFFFFF"/>
                <w:szCs w:val="22"/>
              </w:rPr>
            </w:pPr>
            <w:r w:rsidRPr="005145BA">
              <w:rPr>
                <w:rFonts w:eastAsia="Arial Narrow" w:cs="Arial Narrow"/>
                <w:b/>
                <w:bCs/>
                <w:color w:val="FFFFFF"/>
                <w:szCs w:val="22"/>
              </w:rPr>
              <w:t>CHANGE DESCRIPTION</w:t>
            </w:r>
          </w:p>
        </w:tc>
      </w:tr>
      <w:tr w:rsidR="00A72535" w14:paraId="658112E8" w14:textId="77777777" w:rsidTr="00C65FA9">
        <w:trPr>
          <w:trHeight w:val="359"/>
        </w:trPr>
        <w:tc>
          <w:tcPr>
            <w:tcW w:w="1446" w:type="dxa"/>
            <w:vAlign w:val="center"/>
          </w:tcPr>
          <w:p w14:paraId="3D874E61" w14:textId="72AE9934" w:rsidR="00A72535" w:rsidRDefault="00A72535" w:rsidP="00C65FA9">
            <w:pPr>
              <w:spacing w:line="276" w:lineRule="auto"/>
              <w:jc w:val="center"/>
              <w:rPr>
                <w:sz w:val="20"/>
              </w:rPr>
            </w:pPr>
            <w:r w:rsidRPr="00184DFF">
              <w:rPr>
                <w:rFonts w:eastAsiaTheme="minorHAnsi"/>
                <w:sz w:val="20"/>
              </w:rPr>
              <w:t>1.0</w:t>
            </w:r>
          </w:p>
        </w:tc>
        <w:tc>
          <w:tcPr>
            <w:tcW w:w="1867" w:type="dxa"/>
            <w:vAlign w:val="center"/>
          </w:tcPr>
          <w:p w14:paraId="0AD6B6D5" w14:textId="21052FFB" w:rsidR="00A72535" w:rsidRDefault="00A72535" w:rsidP="004D59B7">
            <w:pPr>
              <w:spacing w:line="276" w:lineRule="auto"/>
              <w:jc w:val="center"/>
              <w:rPr>
                <w:sz w:val="20"/>
              </w:rPr>
            </w:pPr>
            <w:r w:rsidRPr="00184DFF">
              <w:rPr>
                <w:rFonts w:eastAsiaTheme="minorHAnsi"/>
                <w:sz w:val="20"/>
              </w:rPr>
              <w:t>03</w:t>
            </w:r>
            <w:r>
              <w:rPr>
                <w:rFonts w:eastAsiaTheme="minorHAnsi"/>
                <w:sz w:val="20"/>
              </w:rPr>
              <w:t>/</w:t>
            </w:r>
            <w:r w:rsidRPr="00184DFF">
              <w:rPr>
                <w:rFonts w:eastAsiaTheme="minorHAnsi"/>
                <w:sz w:val="20"/>
              </w:rPr>
              <w:t>13</w:t>
            </w:r>
            <w:r>
              <w:rPr>
                <w:rFonts w:eastAsiaTheme="minorHAnsi"/>
                <w:sz w:val="20"/>
              </w:rPr>
              <w:t>/</w:t>
            </w:r>
            <w:r w:rsidRPr="00184DFF">
              <w:rPr>
                <w:rFonts w:eastAsiaTheme="minorHAnsi"/>
                <w:sz w:val="20"/>
              </w:rPr>
              <w:t>2013</w:t>
            </w:r>
          </w:p>
        </w:tc>
        <w:tc>
          <w:tcPr>
            <w:tcW w:w="3472" w:type="dxa"/>
            <w:vAlign w:val="center"/>
          </w:tcPr>
          <w:p w14:paraId="6CBB38DB" w14:textId="0ACFE07B" w:rsidR="00A72535" w:rsidRDefault="00A72535" w:rsidP="00C65FA9">
            <w:pPr>
              <w:spacing w:line="276" w:lineRule="auto"/>
              <w:rPr>
                <w:sz w:val="20"/>
              </w:rPr>
            </w:pPr>
            <w:r w:rsidRPr="00184DFF">
              <w:rPr>
                <w:rFonts w:eastAsiaTheme="minorHAnsi"/>
                <w:sz w:val="20"/>
              </w:rPr>
              <w:t>Created the document.</w:t>
            </w:r>
          </w:p>
        </w:tc>
      </w:tr>
      <w:tr w:rsidR="00A72535" w14:paraId="6193AAAD" w14:textId="77777777" w:rsidTr="00C65FA9">
        <w:trPr>
          <w:trHeight w:val="386"/>
        </w:trPr>
        <w:tc>
          <w:tcPr>
            <w:tcW w:w="1446" w:type="dxa"/>
            <w:vAlign w:val="center"/>
          </w:tcPr>
          <w:p w14:paraId="23BF371C" w14:textId="2C32D77B" w:rsidR="00A72535" w:rsidRDefault="00A72535" w:rsidP="00C65FA9">
            <w:pPr>
              <w:spacing w:line="276" w:lineRule="auto"/>
              <w:jc w:val="center"/>
              <w:rPr>
                <w:sz w:val="20"/>
              </w:rPr>
            </w:pPr>
            <w:r w:rsidRPr="00184DFF">
              <w:rPr>
                <w:rFonts w:eastAsiaTheme="minorHAnsi"/>
                <w:sz w:val="20"/>
              </w:rPr>
              <w:t>1.1</w:t>
            </w:r>
          </w:p>
        </w:tc>
        <w:tc>
          <w:tcPr>
            <w:tcW w:w="1867" w:type="dxa"/>
            <w:vAlign w:val="center"/>
          </w:tcPr>
          <w:p w14:paraId="79B1E511" w14:textId="7FDD2618" w:rsidR="00A72535" w:rsidRDefault="00A72535" w:rsidP="004D59B7">
            <w:pPr>
              <w:spacing w:line="276" w:lineRule="auto"/>
              <w:jc w:val="center"/>
              <w:rPr>
                <w:sz w:val="20"/>
              </w:rPr>
            </w:pPr>
            <w:r w:rsidRPr="00184DFF">
              <w:rPr>
                <w:rFonts w:eastAsiaTheme="minorHAnsi"/>
                <w:sz w:val="20"/>
              </w:rPr>
              <w:t>09</w:t>
            </w:r>
            <w:r>
              <w:rPr>
                <w:rFonts w:eastAsiaTheme="minorHAnsi"/>
                <w:sz w:val="20"/>
              </w:rPr>
              <w:t>/</w:t>
            </w:r>
            <w:r w:rsidRPr="00184DFF">
              <w:rPr>
                <w:rFonts w:eastAsiaTheme="minorHAnsi"/>
                <w:sz w:val="20"/>
              </w:rPr>
              <w:t>09</w:t>
            </w:r>
            <w:r>
              <w:rPr>
                <w:rFonts w:eastAsiaTheme="minorHAnsi"/>
                <w:sz w:val="20"/>
              </w:rPr>
              <w:t>/</w:t>
            </w:r>
            <w:r w:rsidRPr="00184DFF">
              <w:rPr>
                <w:rFonts w:eastAsiaTheme="minorHAnsi"/>
                <w:sz w:val="20"/>
              </w:rPr>
              <w:t>2013</w:t>
            </w:r>
          </w:p>
        </w:tc>
        <w:tc>
          <w:tcPr>
            <w:tcW w:w="3472" w:type="dxa"/>
            <w:vAlign w:val="center"/>
          </w:tcPr>
          <w:p w14:paraId="796CE4D5" w14:textId="1EE85514" w:rsidR="00A72535" w:rsidRDefault="00A72535" w:rsidP="00C65FA9">
            <w:pPr>
              <w:spacing w:line="276" w:lineRule="auto"/>
              <w:rPr>
                <w:sz w:val="20"/>
              </w:rPr>
            </w:pPr>
            <w:r w:rsidRPr="00184DFF">
              <w:rPr>
                <w:rFonts w:eastAsiaTheme="minorHAnsi"/>
                <w:sz w:val="20"/>
              </w:rPr>
              <w:t>R</w:t>
            </w:r>
            <w:r>
              <w:rPr>
                <w:rFonts w:eastAsiaTheme="minorHAnsi"/>
                <w:sz w:val="20"/>
              </w:rPr>
              <w:t>e</w:t>
            </w:r>
            <w:r w:rsidRPr="00184DFF">
              <w:rPr>
                <w:rFonts w:eastAsiaTheme="minorHAnsi"/>
                <w:sz w:val="20"/>
              </w:rPr>
              <w:t>formatted the document.</w:t>
            </w:r>
          </w:p>
        </w:tc>
      </w:tr>
      <w:tr w:rsidR="00A72535" w14:paraId="581A1C41" w14:textId="77777777" w:rsidTr="00C65FA9">
        <w:trPr>
          <w:trHeight w:val="386"/>
        </w:trPr>
        <w:tc>
          <w:tcPr>
            <w:tcW w:w="1446" w:type="dxa"/>
            <w:vAlign w:val="center"/>
          </w:tcPr>
          <w:p w14:paraId="5BD03AC7" w14:textId="2A4D3726" w:rsidR="00A72535" w:rsidRDefault="00A72535" w:rsidP="00C65FA9">
            <w:pPr>
              <w:spacing w:line="276" w:lineRule="auto"/>
              <w:jc w:val="center"/>
              <w:rPr>
                <w:rFonts w:eastAsiaTheme="minorHAnsi"/>
                <w:sz w:val="20"/>
              </w:rPr>
            </w:pPr>
            <w:r w:rsidRPr="00184DFF">
              <w:rPr>
                <w:rFonts w:eastAsiaTheme="minorHAnsi"/>
                <w:sz w:val="20"/>
              </w:rPr>
              <w:t>1.2</w:t>
            </w:r>
          </w:p>
        </w:tc>
        <w:tc>
          <w:tcPr>
            <w:tcW w:w="1867" w:type="dxa"/>
            <w:vAlign w:val="center"/>
          </w:tcPr>
          <w:p w14:paraId="5E6BD38F" w14:textId="5CB1F1D0" w:rsidR="00A72535" w:rsidRPr="00184DFF" w:rsidRDefault="00A72535" w:rsidP="004D59B7">
            <w:pPr>
              <w:spacing w:line="276" w:lineRule="auto"/>
              <w:jc w:val="center"/>
              <w:rPr>
                <w:rFonts w:eastAsiaTheme="minorHAnsi"/>
                <w:sz w:val="20"/>
              </w:rPr>
            </w:pPr>
            <w:r w:rsidRPr="00184DFF">
              <w:rPr>
                <w:rFonts w:eastAsiaTheme="minorHAnsi"/>
                <w:sz w:val="20"/>
              </w:rPr>
              <w:t>04</w:t>
            </w:r>
            <w:r>
              <w:rPr>
                <w:rFonts w:eastAsiaTheme="minorHAnsi"/>
                <w:sz w:val="20"/>
              </w:rPr>
              <w:t>/</w:t>
            </w:r>
            <w:r w:rsidRPr="00184DFF">
              <w:rPr>
                <w:rFonts w:eastAsiaTheme="minorHAnsi"/>
                <w:sz w:val="20"/>
              </w:rPr>
              <w:t>05</w:t>
            </w:r>
            <w:r>
              <w:rPr>
                <w:rFonts w:eastAsiaTheme="minorHAnsi"/>
                <w:sz w:val="20"/>
              </w:rPr>
              <w:t>/</w:t>
            </w:r>
            <w:r w:rsidRPr="00184DFF">
              <w:rPr>
                <w:rFonts w:eastAsiaTheme="minorHAnsi"/>
                <w:sz w:val="20"/>
              </w:rPr>
              <w:t>2017</w:t>
            </w:r>
          </w:p>
        </w:tc>
        <w:tc>
          <w:tcPr>
            <w:tcW w:w="3472" w:type="dxa"/>
            <w:vAlign w:val="center"/>
          </w:tcPr>
          <w:p w14:paraId="3BD43C4D" w14:textId="37AE06F2" w:rsidR="00A72535" w:rsidRPr="00184DFF" w:rsidRDefault="00A72535" w:rsidP="00C65FA9">
            <w:pPr>
              <w:spacing w:line="276" w:lineRule="auto"/>
              <w:rPr>
                <w:rFonts w:eastAsiaTheme="minorHAnsi"/>
                <w:sz w:val="20"/>
              </w:rPr>
            </w:pPr>
            <w:r w:rsidRPr="00184DFF">
              <w:rPr>
                <w:rFonts w:eastAsiaTheme="minorHAnsi"/>
                <w:sz w:val="20"/>
              </w:rPr>
              <w:t>Updated the document to reflect changes</w:t>
            </w:r>
          </w:p>
        </w:tc>
      </w:tr>
      <w:tr w:rsidR="00A72535" w14:paraId="7F4EF7C2" w14:textId="77777777" w:rsidTr="00C65FA9">
        <w:trPr>
          <w:trHeight w:val="386"/>
        </w:trPr>
        <w:tc>
          <w:tcPr>
            <w:tcW w:w="1446" w:type="dxa"/>
            <w:vAlign w:val="center"/>
          </w:tcPr>
          <w:p w14:paraId="69BED8A8" w14:textId="22B93EE1" w:rsidR="00A72535" w:rsidRDefault="00A72535" w:rsidP="00C65FA9">
            <w:pPr>
              <w:spacing w:line="276" w:lineRule="auto"/>
              <w:jc w:val="center"/>
              <w:rPr>
                <w:rFonts w:eastAsiaTheme="minorHAnsi"/>
                <w:sz w:val="20"/>
              </w:rPr>
            </w:pPr>
            <w:r w:rsidRPr="00184DFF">
              <w:rPr>
                <w:rFonts w:eastAsiaTheme="minorHAnsi"/>
                <w:sz w:val="20"/>
              </w:rPr>
              <w:t>2.0</w:t>
            </w:r>
          </w:p>
        </w:tc>
        <w:tc>
          <w:tcPr>
            <w:tcW w:w="1867" w:type="dxa"/>
            <w:vAlign w:val="center"/>
          </w:tcPr>
          <w:p w14:paraId="598A9A25" w14:textId="18CAFC4E" w:rsidR="00A72535" w:rsidRPr="00184DFF" w:rsidRDefault="00A72535" w:rsidP="004D59B7">
            <w:pPr>
              <w:spacing w:line="276" w:lineRule="auto"/>
              <w:jc w:val="center"/>
              <w:rPr>
                <w:rFonts w:eastAsiaTheme="minorHAnsi"/>
                <w:sz w:val="20"/>
              </w:rPr>
            </w:pPr>
            <w:r>
              <w:rPr>
                <w:rFonts w:eastAsiaTheme="minorHAnsi"/>
                <w:sz w:val="20"/>
              </w:rPr>
              <w:t>11</w:t>
            </w:r>
            <w:r w:rsidRPr="00184DFF">
              <w:rPr>
                <w:rFonts w:eastAsiaTheme="minorHAnsi"/>
                <w:sz w:val="20"/>
              </w:rPr>
              <w:t>/</w:t>
            </w:r>
            <w:r>
              <w:rPr>
                <w:rFonts w:eastAsiaTheme="minorHAnsi"/>
                <w:sz w:val="20"/>
              </w:rPr>
              <w:t>02</w:t>
            </w:r>
            <w:r w:rsidRPr="00184DFF">
              <w:rPr>
                <w:rFonts w:eastAsiaTheme="minorHAnsi"/>
                <w:sz w:val="20"/>
              </w:rPr>
              <w:t>/2020</w:t>
            </w:r>
          </w:p>
        </w:tc>
        <w:tc>
          <w:tcPr>
            <w:tcW w:w="3472" w:type="dxa"/>
            <w:vAlign w:val="center"/>
          </w:tcPr>
          <w:p w14:paraId="32BC5D2B" w14:textId="317CFB16" w:rsidR="00A72535" w:rsidRPr="00184DFF" w:rsidRDefault="00A72535" w:rsidP="00C65FA9">
            <w:pPr>
              <w:spacing w:line="276" w:lineRule="auto"/>
              <w:rPr>
                <w:rFonts w:eastAsiaTheme="minorHAnsi"/>
                <w:sz w:val="20"/>
              </w:rPr>
            </w:pPr>
            <w:r w:rsidRPr="00184DFF">
              <w:rPr>
                <w:rFonts w:eastAsiaTheme="minorHAnsi"/>
                <w:sz w:val="20"/>
              </w:rPr>
              <w:t>Combined Transition Plan and O&amp;M Manual; 508 compliant</w:t>
            </w:r>
          </w:p>
        </w:tc>
      </w:tr>
    </w:tbl>
    <w:p w14:paraId="79078CE1" w14:textId="77777777" w:rsidR="00086329" w:rsidRDefault="00086329" w:rsidP="00086329">
      <w:pPr>
        <w:rPr>
          <w:b/>
        </w:rPr>
      </w:pPr>
    </w:p>
    <w:p w14:paraId="31B4925E" w14:textId="77777777" w:rsidR="00086329" w:rsidRDefault="00086329" w:rsidP="00086329">
      <w:pPr>
        <w:rPr>
          <w:b/>
          <w:color w:val="000000" w:themeColor="text1"/>
        </w:rPr>
      </w:pPr>
      <w:r>
        <w:rPr>
          <w:b/>
        </w:rPr>
        <w:t>SDLC TEMPLATE CONTACT INFORMATION</w:t>
      </w:r>
    </w:p>
    <w:tbl>
      <w:tblPr>
        <w:tblStyle w:val="TableGrid"/>
        <w:tblpPr w:leftFromText="180" w:rightFromText="180" w:bottomFromText="200" w:vertAnchor="text" w:tblpX="10" w:tblpY="1"/>
        <w:tblW w:w="9715" w:type="dxa"/>
        <w:tblLayout w:type="fixed"/>
        <w:tblLook w:val="01E0" w:firstRow="1" w:lastRow="1" w:firstColumn="1" w:lastColumn="1" w:noHBand="0" w:noVBand="0"/>
        <w:tblCaption w:val="Contact Information"/>
        <w:tblDescription w:val="Table containing contact information for points of contact to include responsibility, contact person, and email address."/>
      </w:tblPr>
      <w:tblGrid>
        <w:gridCol w:w="3505"/>
        <w:gridCol w:w="2890"/>
        <w:gridCol w:w="3320"/>
      </w:tblGrid>
      <w:tr w:rsidR="00086329" w14:paraId="6653C2D9" w14:textId="77777777" w:rsidTr="00BE1BD7">
        <w:trPr>
          <w:trHeight w:val="441"/>
          <w:tblHeader/>
        </w:trPr>
        <w:tc>
          <w:tcPr>
            <w:tcW w:w="3505" w:type="dxa"/>
            <w:shd w:val="clear" w:color="auto" w:fill="002060"/>
            <w:hideMark/>
          </w:tcPr>
          <w:p w14:paraId="775FF916" w14:textId="77777777" w:rsidR="00086329" w:rsidRPr="005145BA" w:rsidRDefault="00086329" w:rsidP="00BE1BD7">
            <w:pPr>
              <w:spacing w:before="57" w:line="276" w:lineRule="auto"/>
              <w:ind w:right="-20"/>
              <w:jc w:val="center"/>
              <w:rPr>
                <w:b/>
                <w:color w:val="FFFFFF" w:themeColor="background1"/>
              </w:rPr>
            </w:pPr>
            <w:r w:rsidRPr="005145BA">
              <w:rPr>
                <w:b/>
                <w:color w:val="FFFFFF" w:themeColor="background1"/>
              </w:rPr>
              <w:t>RESPONSIBILILTY</w:t>
            </w:r>
          </w:p>
        </w:tc>
        <w:tc>
          <w:tcPr>
            <w:tcW w:w="2890" w:type="dxa"/>
            <w:shd w:val="clear" w:color="auto" w:fill="002060"/>
            <w:hideMark/>
          </w:tcPr>
          <w:p w14:paraId="37E3B222" w14:textId="77777777" w:rsidR="00086329" w:rsidRPr="005145BA" w:rsidRDefault="00086329" w:rsidP="00BE1BD7">
            <w:pPr>
              <w:spacing w:before="57" w:line="276" w:lineRule="auto"/>
              <w:ind w:right="-20"/>
              <w:jc w:val="center"/>
              <w:rPr>
                <w:b/>
                <w:color w:val="FFFFFF" w:themeColor="background1"/>
              </w:rPr>
            </w:pPr>
            <w:r w:rsidRPr="005145BA">
              <w:rPr>
                <w:b/>
                <w:color w:val="FFFFFF" w:themeColor="background1"/>
              </w:rPr>
              <w:t>CONTACT PERSON</w:t>
            </w:r>
          </w:p>
        </w:tc>
        <w:tc>
          <w:tcPr>
            <w:tcW w:w="3320" w:type="dxa"/>
            <w:shd w:val="clear" w:color="auto" w:fill="002060"/>
            <w:hideMark/>
          </w:tcPr>
          <w:p w14:paraId="3535A6FB" w14:textId="77777777" w:rsidR="00086329" w:rsidRPr="005145BA" w:rsidRDefault="00086329" w:rsidP="00BE1BD7">
            <w:pPr>
              <w:spacing w:before="57" w:line="276" w:lineRule="auto"/>
              <w:ind w:right="-20"/>
              <w:jc w:val="center"/>
              <w:rPr>
                <w:rFonts w:eastAsia="Arial"/>
                <w:b/>
                <w:bCs/>
                <w:sz w:val="20"/>
              </w:rPr>
            </w:pPr>
            <w:r w:rsidRPr="005145BA">
              <w:rPr>
                <w:b/>
                <w:color w:val="FFFFFF" w:themeColor="background1"/>
              </w:rPr>
              <w:t>EMAIL ADDRESS</w:t>
            </w:r>
          </w:p>
        </w:tc>
      </w:tr>
      <w:tr w:rsidR="00086329" w14:paraId="52852CE5" w14:textId="77777777" w:rsidTr="00C7307A">
        <w:trPr>
          <w:trHeight w:val="332"/>
        </w:trPr>
        <w:tc>
          <w:tcPr>
            <w:tcW w:w="3505" w:type="dxa"/>
            <w:vAlign w:val="center"/>
          </w:tcPr>
          <w:p w14:paraId="3666EC9A" w14:textId="77777777" w:rsidR="00086329" w:rsidRPr="00121DB6" w:rsidRDefault="00086329" w:rsidP="00C7307A">
            <w:pPr>
              <w:spacing w:line="226" w:lineRule="exact"/>
              <w:ind w:left="101" w:right="-20"/>
              <w:rPr>
                <w:rFonts w:eastAsia="Calibri" w:cs="Arial"/>
                <w:sz w:val="20"/>
              </w:rPr>
            </w:pPr>
            <w:r w:rsidRPr="00121DB6">
              <w:rPr>
                <w:rFonts w:eastAsia="Calibri" w:cs="Arial"/>
                <w:sz w:val="20"/>
              </w:rPr>
              <w:t>Portfolio Management Division Director, Chief Portfolio Officer</w:t>
            </w:r>
          </w:p>
        </w:tc>
        <w:tc>
          <w:tcPr>
            <w:tcW w:w="2890" w:type="dxa"/>
            <w:vAlign w:val="center"/>
          </w:tcPr>
          <w:p w14:paraId="258FADC2" w14:textId="77777777" w:rsidR="00086329" w:rsidRPr="00121DB6" w:rsidRDefault="00086329" w:rsidP="00BE1BD7">
            <w:pPr>
              <w:spacing w:line="226" w:lineRule="exact"/>
              <w:ind w:left="101" w:right="-20"/>
              <w:jc w:val="center"/>
              <w:rPr>
                <w:rFonts w:eastAsia="Arial"/>
                <w:sz w:val="20"/>
              </w:rPr>
            </w:pPr>
            <w:r w:rsidRPr="00121DB6">
              <w:rPr>
                <w:rFonts w:eastAsia="Arial"/>
                <w:sz w:val="20"/>
              </w:rPr>
              <w:t>Joe Shaw</w:t>
            </w:r>
          </w:p>
        </w:tc>
        <w:tc>
          <w:tcPr>
            <w:tcW w:w="3320" w:type="dxa"/>
            <w:vAlign w:val="center"/>
          </w:tcPr>
          <w:p w14:paraId="1409AED7" w14:textId="77777777" w:rsidR="00086329" w:rsidRPr="00121DB6" w:rsidRDefault="00A72535" w:rsidP="00BE1BD7">
            <w:pPr>
              <w:spacing w:line="226" w:lineRule="exact"/>
              <w:ind w:left="101" w:right="-20"/>
              <w:jc w:val="center"/>
              <w:rPr>
                <w:sz w:val="20"/>
              </w:rPr>
            </w:pPr>
            <w:hyperlink r:id="rId16" w:history="1">
              <w:r w:rsidR="00086329" w:rsidRPr="00121DB6">
                <w:rPr>
                  <w:rStyle w:val="Hyperlink"/>
                  <w:rFonts w:eastAsia="Arial"/>
                  <w:sz w:val="20"/>
                </w:rPr>
                <w:t>Joseph.Shaw@usda.gov</w:t>
              </w:r>
            </w:hyperlink>
          </w:p>
        </w:tc>
      </w:tr>
      <w:tr w:rsidR="00086329" w14:paraId="6D86B522" w14:textId="77777777" w:rsidTr="00C7307A">
        <w:trPr>
          <w:trHeight w:val="332"/>
        </w:trPr>
        <w:tc>
          <w:tcPr>
            <w:tcW w:w="3505" w:type="dxa"/>
            <w:vAlign w:val="center"/>
            <w:hideMark/>
          </w:tcPr>
          <w:p w14:paraId="5A182F45" w14:textId="1252A291" w:rsidR="00086329" w:rsidRPr="00121DB6" w:rsidRDefault="00086329" w:rsidP="00C7307A">
            <w:pPr>
              <w:spacing w:line="226" w:lineRule="exact"/>
              <w:ind w:left="101" w:right="-20"/>
              <w:rPr>
                <w:rFonts w:eastAsia="Arial"/>
                <w:sz w:val="20"/>
              </w:rPr>
            </w:pPr>
            <w:r w:rsidRPr="00121DB6">
              <w:rPr>
                <w:rFonts w:eastAsia="Calibri" w:cs="Arial"/>
                <w:sz w:val="20"/>
              </w:rPr>
              <w:t xml:space="preserve">IT Governance </w:t>
            </w:r>
            <w:r w:rsidR="000977CF">
              <w:rPr>
                <w:rFonts w:eastAsia="Calibri" w:cs="Arial"/>
                <w:sz w:val="20"/>
              </w:rPr>
              <w:t>Manager</w:t>
            </w:r>
          </w:p>
        </w:tc>
        <w:tc>
          <w:tcPr>
            <w:tcW w:w="2890" w:type="dxa"/>
            <w:vAlign w:val="center"/>
            <w:hideMark/>
          </w:tcPr>
          <w:p w14:paraId="6CDA615A" w14:textId="77777777" w:rsidR="00086329" w:rsidRPr="00121DB6" w:rsidRDefault="00086329" w:rsidP="00BE1BD7">
            <w:pPr>
              <w:spacing w:line="226" w:lineRule="exact"/>
              <w:ind w:left="101" w:right="-20"/>
              <w:jc w:val="center"/>
              <w:rPr>
                <w:rFonts w:eastAsia="Arial"/>
                <w:sz w:val="20"/>
              </w:rPr>
            </w:pPr>
            <w:r w:rsidRPr="00121DB6">
              <w:rPr>
                <w:rFonts w:eastAsia="Arial"/>
                <w:sz w:val="20"/>
              </w:rPr>
              <w:t>Kevin Russ</w:t>
            </w:r>
          </w:p>
        </w:tc>
        <w:tc>
          <w:tcPr>
            <w:tcW w:w="3320" w:type="dxa"/>
            <w:vAlign w:val="center"/>
            <w:hideMark/>
          </w:tcPr>
          <w:p w14:paraId="10D59A22" w14:textId="77777777" w:rsidR="00086329" w:rsidRPr="00121DB6" w:rsidRDefault="00A72535" w:rsidP="00BE1BD7">
            <w:pPr>
              <w:spacing w:line="226" w:lineRule="exact"/>
              <w:ind w:left="101" w:right="-20"/>
              <w:jc w:val="center"/>
              <w:rPr>
                <w:rFonts w:eastAsia="Arial"/>
                <w:sz w:val="20"/>
              </w:rPr>
            </w:pPr>
            <w:hyperlink r:id="rId17" w:history="1">
              <w:r w:rsidR="00086329" w:rsidRPr="00121DB6">
                <w:rPr>
                  <w:rStyle w:val="Hyperlink"/>
                  <w:rFonts w:eastAsia="Arial"/>
                  <w:sz w:val="20"/>
                </w:rPr>
                <w:t>Kevin.Russ@usda.gov</w:t>
              </w:r>
            </w:hyperlink>
          </w:p>
        </w:tc>
      </w:tr>
      <w:tr w:rsidR="00086329" w14:paraId="21E0D1C2" w14:textId="77777777" w:rsidTr="00C7307A">
        <w:trPr>
          <w:trHeight w:val="332"/>
        </w:trPr>
        <w:tc>
          <w:tcPr>
            <w:tcW w:w="3505" w:type="dxa"/>
            <w:vAlign w:val="center"/>
            <w:hideMark/>
          </w:tcPr>
          <w:p w14:paraId="63DFCEB0" w14:textId="62AEF5CD" w:rsidR="00086329" w:rsidRPr="00121DB6" w:rsidRDefault="00C7307A" w:rsidP="00C7307A">
            <w:pPr>
              <w:spacing w:line="226" w:lineRule="exact"/>
              <w:ind w:left="101" w:right="-20"/>
              <w:rPr>
                <w:rFonts w:eastAsia="Arial"/>
                <w:sz w:val="20"/>
              </w:rPr>
            </w:pPr>
            <w:r>
              <w:rPr>
                <w:rFonts w:eastAsia="Calibri" w:cs="Arial"/>
                <w:sz w:val="20"/>
              </w:rPr>
              <w:t>SDLC</w:t>
            </w:r>
            <w:r w:rsidR="000977CF" w:rsidRPr="00121DB6">
              <w:rPr>
                <w:rFonts w:eastAsia="Calibri" w:cs="Arial"/>
                <w:sz w:val="20"/>
              </w:rPr>
              <w:t xml:space="preserve"> Lead</w:t>
            </w:r>
          </w:p>
        </w:tc>
        <w:tc>
          <w:tcPr>
            <w:tcW w:w="2890" w:type="dxa"/>
            <w:vAlign w:val="center"/>
            <w:hideMark/>
          </w:tcPr>
          <w:p w14:paraId="1C09212A" w14:textId="77777777" w:rsidR="00086329" w:rsidRPr="00121DB6" w:rsidRDefault="00086329" w:rsidP="00BE1BD7">
            <w:pPr>
              <w:spacing w:line="226" w:lineRule="exact"/>
              <w:ind w:left="101" w:right="-20"/>
              <w:jc w:val="center"/>
              <w:rPr>
                <w:rFonts w:eastAsia="Arial"/>
                <w:sz w:val="20"/>
              </w:rPr>
            </w:pPr>
            <w:r w:rsidRPr="00121DB6">
              <w:rPr>
                <w:rFonts w:eastAsia="Arial"/>
                <w:sz w:val="20"/>
              </w:rPr>
              <w:t>Max Mounger</w:t>
            </w:r>
          </w:p>
        </w:tc>
        <w:tc>
          <w:tcPr>
            <w:tcW w:w="3320" w:type="dxa"/>
            <w:vAlign w:val="center"/>
            <w:hideMark/>
          </w:tcPr>
          <w:p w14:paraId="2549F8F7" w14:textId="77777777" w:rsidR="00086329" w:rsidRPr="00121DB6" w:rsidRDefault="00A72535" w:rsidP="00BE1BD7">
            <w:pPr>
              <w:spacing w:line="226" w:lineRule="exact"/>
              <w:ind w:left="101" w:right="-20"/>
              <w:jc w:val="center"/>
              <w:rPr>
                <w:rStyle w:val="Hyperlink"/>
                <w:rFonts w:eastAsia="Arial"/>
                <w:sz w:val="20"/>
              </w:rPr>
            </w:pPr>
            <w:hyperlink r:id="rId18" w:history="1">
              <w:r w:rsidR="00086329" w:rsidRPr="00121DB6">
                <w:rPr>
                  <w:rStyle w:val="Hyperlink"/>
                  <w:rFonts w:eastAsia="Arial"/>
                  <w:sz w:val="20"/>
                </w:rPr>
                <w:t>Max.Mounger@usda.gov</w:t>
              </w:r>
            </w:hyperlink>
          </w:p>
        </w:tc>
      </w:tr>
      <w:bookmarkEnd w:id="6"/>
      <w:bookmarkEnd w:id="7"/>
      <w:bookmarkEnd w:id="8"/>
      <w:bookmarkEnd w:id="9"/>
      <w:bookmarkEnd w:id="10"/>
      <w:bookmarkEnd w:id="11"/>
      <w:bookmarkEnd w:id="12"/>
    </w:tbl>
    <w:p w14:paraId="48DBB187" w14:textId="77777777" w:rsidR="00086329" w:rsidRDefault="00086329" w:rsidP="00AC7A0A">
      <w:pPr>
        <w:rPr>
          <w:sz w:val="28"/>
        </w:rPr>
        <w:sectPr w:rsidR="00086329" w:rsidSect="00164CE2">
          <w:headerReference w:type="default" r:id="rId19"/>
          <w:footerReference w:type="default" r:id="rId20"/>
          <w:pgSz w:w="12240" w:h="15840"/>
          <w:pgMar w:top="1440" w:right="1440" w:bottom="1440" w:left="1440" w:header="288" w:footer="432" w:gutter="0"/>
          <w:cols w:space="720"/>
          <w:docGrid w:linePitch="360"/>
        </w:sectPr>
      </w:pPr>
    </w:p>
    <w:p w14:paraId="3CED1174" w14:textId="510C7710" w:rsidR="00293264" w:rsidRPr="00754B4A" w:rsidRDefault="00293264" w:rsidP="00293264">
      <w:pPr>
        <w:pStyle w:val="StdPara"/>
        <w:rPr>
          <w:i/>
          <w:color w:val="0070C0"/>
        </w:rPr>
      </w:pPr>
      <w:r w:rsidRPr="00754B4A">
        <w:rPr>
          <w:i/>
          <w:color w:val="0070C0"/>
        </w:rPr>
        <w:lastRenderedPageBreak/>
        <w:t>Complete the below table to track the version history of this document.</w:t>
      </w:r>
    </w:p>
    <w:p w14:paraId="5706181D" w14:textId="25BF74B5" w:rsidR="001E1147" w:rsidRDefault="008D3B89" w:rsidP="001D705E">
      <w:pPr>
        <w:rPr>
          <w:b/>
        </w:rPr>
      </w:pPr>
      <w:r w:rsidRPr="001D705E">
        <w:rPr>
          <w:b/>
        </w:rPr>
        <w:t>DOCUMENT REVISION HISTORY</w:t>
      </w:r>
    </w:p>
    <w:tbl>
      <w:tblPr>
        <w:tblStyle w:val="TableGrid"/>
        <w:tblW w:w="9445" w:type="dxa"/>
        <w:tblLook w:val="04A0" w:firstRow="1" w:lastRow="0" w:firstColumn="1" w:lastColumn="0" w:noHBand="0" w:noVBand="1"/>
        <w:tblCaption w:val="Document Revision History"/>
        <w:tblDescription w:val="Document revision history table showing version, date, author and change description."/>
      </w:tblPr>
      <w:tblGrid>
        <w:gridCol w:w="1370"/>
        <w:gridCol w:w="1537"/>
        <w:gridCol w:w="2121"/>
        <w:gridCol w:w="4417"/>
      </w:tblGrid>
      <w:tr w:rsidR="004F0C54" w:rsidRPr="00860730" w14:paraId="40A3DFF3" w14:textId="77777777" w:rsidTr="00121DB6">
        <w:trPr>
          <w:trHeight w:val="377"/>
          <w:tblHeader/>
        </w:trPr>
        <w:tc>
          <w:tcPr>
            <w:tcW w:w="1370" w:type="dxa"/>
            <w:shd w:val="clear" w:color="auto" w:fill="002060"/>
            <w:vAlign w:val="center"/>
          </w:tcPr>
          <w:p w14:paraId="561B4D58" w14:textId="02C432A8" w:rsidR="004F0C54" w:rsidRPr="00860730" w:rsidRDefault="004F0C54" w:rsidP="00121DB6">
            <w:pPr>
              <w:jc w:val="center"/>
              <w:rPr>
                <w:rFonts w:eastAsia="Arial Narrow" w:cs="Arial Narrow"/>
                <w:b/>
                <w:bCs/>
                <w:color w:val="FFFFFF"/>
                <w:szCs w:val="22"/>
              </w:rPr>
            </w:pPr>
            <w:r w:rsidRPr="00860730">
              <w:rPr>
                <w:rFonts w:eastAsia="Arial Narrow" w:cs="Arial Narrow"/>
                <w:b/>
                <w:bCs/>
                <w:color w:val="FFFFFF"/>
                <w:szCs w:val="22"/>
              </w:rPr>
              <w:t>VERSION</w:t>
            </w:r>
          </w:p>
        </w:tc>
        <w:tc>
          <w:tcPr>
            <w:tcW w:w="1537" w:type="dxa"/>
            <w:shd w:val="clear" w:color="auto" w:fill="002060"/>
            <w:vAlign w:val="center"/>
          </w:tcPr>
          <w:p w14:paraId="01BA87E4" w14:textId="76026CF8" w:rsidR="004F0C54" w:rsidRPr="00860730" w:rsidRDefault="004F0C54" w:rsidP="00121DB6">
            <w:pPr>
              <w:jc w:val="center"/>
              <w:rPr>
                <w:rFonts w:eastAsia="Arial Narrow" w:cs="Arial Narrow"/>
                <w:b/>
                <w:bCs/>
                <w:color w:val="FFFFFF"/>
                <w:szCs w:val="22"/>
              </w:rPr>
            </w:pPr>
            <w:r w:rsidRPr="00860730">
              <w:rPr>
                <w:rFonts w:eastAsia="Arial Narrow" w:cs="Arial Narrow"/>
                <w:b/>
                <w:bCs/>
                <w:color w:val="FFFFFF"/>
                <w:szCs w:val="22"/>
              </w:rPr>
              <w:t>DATE</w:t>
            </w:r>
          </w:p>
        </w:tc>
        <w:tc>
          <w:tcPr>
            <w:tcW w:w="2121" w:type="dxa"/>
            <w:shd w:val="clear" w:color="auto" w:fill="002060"/>
            <w:vAlign w:val="center"/>
          </w:tcPr>
          <w:p w14:paraId="6BFBF045" w14:textId="77777777" w:rsidR="004F0C54" w:rsidRPr="00860730" w:rsidRDefault="004F0C54" w:rsidP="00121DB6">
            <w:pPr>
              <w:jc w:val="center"/>
              <w:rPr>
                <w:rFonts w:eastAsia="Arial Narrow" w:cs="Arial Narrow"/>
                <w:b/>
                <w:bCs/>
                <w:color w:val="FFFFFF"/>
                <w:szCs w:val="22"/>
              </w:rPr>
            </w:pPr>
            <w:r w:rsidRPr="00860730">
              <w:rPr>
                <w:rFonts w:eastAsia="Arial Narrow" w:cs="Arial Narrow"/>
                <w:b/>
                <w:bCs/>
                <w:color w:val="FFFFFF"/>
                <w:szCs w:val="22"/>
              </w:rPr>
              <w:t>AUTHOR</w:t>
            </w:r>
          </w:p>
        </w:tc>
        <w:tc>
          <w:tcPr>
            <w:tcW w:w="4417" w:type="dxa"/>
            <w:shd w:val="clear" w:color="auto" w:fill="002060"/>
            <w:vAlign w:val="center"/>
          </w:tcPr>
          <w:p w14:paraId="3B3D7AFC" w14:textId="77777777" w:rsidR="004F0C54" w:rsidRPr="00860730" w:rsidRDefault="004F0C54" w:rsidP="00121DB6">
            <w:pPr>
              <w:jc w:val="center"/>
              <w:rPr>
                <w:rFonts w:eastAsia="Arial Narrow" w:cs="Arial Narrow"/>
                <w:b/>
                <w:bCs/>
                <w:color w:val="FFFFFF"/>
                <w:szCs w:val="22"/>
              </w:rPr>
            </w:pPr>
            <w:r w:rsidRPr="00860730">
              <w:rPr>
                <w:rFonts w:eastAsia="Arial Narrow" w:cs="Arial Narrow"/>
                <w:b/>
                <w:bCs/>
                <w:color w:val="FFFFFF"/>
                <w:szCs w:val="22"/>
              </w:rPr>
              <w:t>CHANGE DESCRIPTION</w:t>
            </w:r>
          </w:p>
        </w:tc>
      </w:tr>
      <w:tr w:rsidR="004F0C54" w:rsidRPr="008F0A88" w14:paraId="3420E5A5" w14:textId="77777777" w:rsidTr="004F0C54">
        <w:trPr>
          <w:trHeight w:val="359"/>
        </w:trPr>
        <w:tc>
          <w:tcPr>
            <w:tcW w:w="1370" w:type="dxa"/>
            <w:vAlign w:val="center"/>
          </w:tcPr>
          <w:p w14:paraId="69C1A104" w14:textId="4BA471A1" w:rsidR="004F0C54" w:rsidRPr="006C4520" w:rsidRDefault="004F0C54" w:rsidP="004F0C54">
            <w:pPr>
              <w:jc w:val="center"/>
              <w:rPr>
                <w:sz w:val="20"/>
              </w:rPr>
            </w:pPr>
            <w:r>
              <w:rPr>
                <w:sz w:val="20"/>
              </w:rPr>
              <w:t>x.x</w:t>
            </w:r>
          </w:p>
        </w:tc>
        <w:tc>
          <w:tcPr>
            <w:tcW w:w="1537" w:type="dxa"/>
            <w:vAlign w:val="center"/>
          </w:tcPr>
          <w:p w14:paraId="016E2ABB" w14:textId="5F8E1B7E" w:rsidR="004F0C54" w:rsidRPr="006C4520" w:rsidRDefault="004F0C54" w:rsidP="004F0C54">
            <w:pPr>
              <w:jc w:val="center"/>
              <w:rPr>
                <w:sz w:val="20"/>
              </w:rPr>
            </w:pPr>
          </w:p>
        </w:tc>
        <w:tc>
          <w:tcPr>
            <w:tcW w:w="2121" w:type="dxa"/>
            <w:vAlign w:val="center"/>
          </w:tcPr>
          <w:p w14:paraId="7A6A0885" w14:textId="774AE60E" w:rsidR="004F0C54" w:rsidRPr="006C4520" w:rsidRDefault="004F0C54" w:rsidP="004F0C54">
            <w:pPr>
              <w:jc w:val="center"/>
              <w:rPr>
                <w:sz w:val="20"/>
              </w:rPr>
            </w:pPr>
          </w:p>
        </w:tc>
        <w:tc>
          <w:tcPr>
            <w:tcW w:w="4417" w:type="dxa"/>
            <w:vAlign w:val="center"/>
          </w:tcPr>
          <w:p w14:paraId="50D5C62F" w14:textId="2137DDF6" w:rsidR="004F0C54" w:rsidRPr="006C4520" w:rsidRDefault="004F0C54" w:rsidP="004F0C54">
            <w:pPr>
              <w:jc w:val="center"/>
              <w:rPr>
                <w:sz w:val="20"/>
              </w:rPr>
            </w:pPr>
          </w:p>
        </w:tc>
      </w:tr>
      <w:tr w:rsidR="004F0C54" w:rsidRPr="008F0A88" w14:paraId="21D2D024" w14:textId="77777777" w:rsidTr="004F0C54">
        <w:trPr>
          <w:trHeight w:val="386"/>
        </w:trPr>
        <w:tc>
          <w:tcPr>
            <w:tcW w:w="1370" w:type="dxa"/>
            <w:vAlign w:val="center"/>
          </w:tcPr>
          <w:p w14:paraId="6E172F33" w14:textId="0F842F50" w:rsidR="004F0C54" w:rsidRPr="005A78CE" w:rsidRDefault="004F0C54" w:rsidP="004F0C54">
            <w:pPr>
              <w:jc w:val="center"/>
              <w:rPr>
                <w:sz w:val="20"/>
              </w:rPr>
            </w:pPr>
            <w:r>
              <w:rPr>
                <w:sz w:val="20"/>
              </w:rPr>
              <w:t>x.x</w:t>
            </w:r>
          </w:p>
        </w:tc>
        <w:tc>
          <w:tcPr>
            <w:tcW w:w="1537" w:type="dxa"/>
            <w:vAlign w:val="center"/>
          </w:tcPr>
          <w:p w14:paraId="1EAA5145" w14:textId="10C8454C" w:rsidR="004F0C54" w:rsidRPr="005A78CE" w:rsidRDefault="004F0C54" w:rsidP="004F0C54">
            <w:pPr>
              <w:jc w:val="center"/>
              <w:rPr>
                <w:sz w:val="20"/>
              </w:rPr>
            </w:pPr>
          </w:p>
        </w:tc>
        <w:tc>
          <w:tcPr>
            <w:tcW w:w="2121" w:type="dxa"/>
            <w:vAlign w:val="center"/>
          </w:tcPr>
          <w:p w14:paraId="06FC7CF1" w14:textId="6B762DBD" w:rsidR="004F0C54" w:rsidRPr="005A78CE" w:rsidRDefault="004F0C54" w:rsidP="004F0C54">
            <w:pPr>
              <w:jc w:val="center"/>
              <w:rPr>
                <w:sz w:val="20"/>
              </w:rPr>
            </w:pPr>
          </w:p>
        </w:tc>
        <w:tc>
          <w:tcPr>
            <w:tcW w:w="4417" w:type="dxa"/>
            <w:vAlign w:val="center"/>
          </w:tcPr>
          <w:p w14:paraId="1F51D7DC" w14:textId="396B7BB9" w:rsidR="004F0C54" w:rsidRPr="005A78CE" w:rsidRDefault="004F0C54" w:rsidP="004F0C54">
            <w:pPr>
              <w:jc w:val="center"/>
              <w:rPr>
                <w:sz w:val="20"/>
              </w:rPr>
            </w:pPr>
          </w:p>
        </w:tc>
      </w:tr>
      <w:tr w:rsidR="004F0C54" w:rsidRPr="008F0A88" w14:paraId="7A728345" w14:textId="77777777" w:rsidTr="004F0C54">
        <w:trPr>
          <w:trHeight w:val="395"/>
        </w:trPr>
        <w:tc>
          <w:tcPr>
            <w:tcW w:w="1370" w:type="dxa"/>
            <w:vAlign w:val="center"/>
          </w:tcPr>
          <w:p w14:paraId="5413389A" w14:textId="725C6652" w:rsidR="004F0C54" w:rsidRPr="005A78CE" w:rsidRDefault="004F0C54" w:rsidP="004F0C54">
            <w:pPr>
              <w:jc w:val="center"/>
              <w:rPr>
                <w:sz w:val="20"/>
              </w:rPr>
            </w:pPr>
            <w:r>
              <w:rPr>
                <w:sz w:val="20"/>
              </w:rPr>
              <w:t>x.x</w:t>
            </w:r>
          </w:p>
        </w:tc>
        <w:tc>
          <w:tcPr>
            <w:tcW w:w="1537" w:type="dxa"/>
            <w:vAlign w:val="center"/>
          </w:tcPr>
          <w:p w14:paraId="04A766C0" w14:textId="5F68D729" w:rsidR="004F0C54" w:rsidRPr="005A78CE" w:rsidRDefault="004F0C54" w:rsidP="004F0C54">
            <w:pPr>
              <w:jc w:val="center"/>
              <w:rPr>
                <w:sz w:val="20"/>
              </w:rPr>
            </w:pPr>
          </w:p>
        </w:tc>
        <w:tc>
          <w:tcPr>
            <w:tcW w:w="2121" w:type="dxa"/>
            <w:vAlign w:val="center"/>
          </w:tcPr>
          <w:p w14:paraId="251D85F4" w14:textId="5533DEC1" w:rsidR="004F0C54" w:rsidRPr="005A78CE" w:rsidRDefault="004F0C54" w:rsidP="004F0C54">
            <w:pPr>
              <w:jc w:val="center"/>
              <w:rPr>
                <w:sz w:val="20"/>
              </w:rPr>
            </w:pPr>
          </w:p>
        </w:tc>
        <w:tc>
          <w:tcPr>
            <w:tcW w:w="4417" w:type="dxa"/>
            <w:vAlign w:val="center"/>
          </w:tcPr>
          <w:p w14:paraId="78A8AFF0" w14:textId="4ADB2C00" w:rsidR="004F0C54" w:rsidRPr="005A78CE" w:rsidRDefault="004F0C54" w:rsidP="004F0C54">
            <w:pPr>
              <w:jc w:val="center"/>
              <w:rPr>
                <w:sz w:val="20"/>
              </w:rPr>
            </w:pPr>
          </w:p>
        </w:tc>
      </w:tr>
    </w:tbl>
    <w:p w14:paraId="36D972F6" w14:textId="0B38B64F" w:rsidR="00DE00C1" w:rsidRDefault="00DE00C1" w:rsidP="001D705E">
      <w:pPr>
        <w:rPr>
          <w:b/>
        </w:rPr>
      </w:pPr>
    </w:p>
    <w:p w14:paraId="19B6B118" w14:textId="29822B83" w:rsidR="00293264" w:rsidRPr="00754B4A" w:rsidRDefault="00293264" w:rsidP="00293264">
      <w:pPr>
        <w:pStyle w:val="StdPara"/>
        <w:rPr>
          <w:b/>
          <w:i/>
          <w:color w:val="0070C0"/>
        </w:rPr>
      </w:pPr>
      <w:r w:rsidRPr="00754B4A">
        <w:rPr>
          <w:i/>
          <w:color w:val="0070C0"/>
        </w:rPr>
        <w:t>List the relevant area of responsibility, contact person and email address for this document.</w:t>
      </w:r>
    </w:p>
    <w:p w14:paraId="65EAE254" w14:textId="2376B11B" w:rsidR="001E1147" w:rsidRPr="00DE00C1" w:rsidRDefault="008D3B89" w:rsidP="001E1147">
      <w:pPr>
        <w:rPr>
          <w:b/>
        </w:rPr>
      </w:pPr>
      <w:r w:rsidRPr="001D705E">
        <w:rPr>
          <w:b/>
        </w:rPr>
        <w:t>CONTACT INFORMATION</w:t>
      </w:r>
    </w:p>
    <w:tbl>
      <w:tblPr>
        <w:tblStyle w:val="TableGrid"/>
        <w:tblpPr w:leftFromText="180" w:rightFromText="180" w:vertAnchor="text" w:tblpX="10" w:tblpY="1"/>
        <w:tblW w:w="9455" w:type="dxa"/>
        <w:tblLayout w:type="fixed"/>
        <w:tblLook w:val="01E0" w:firstRow="1" w:lastRow="1" w:firstColumn="1" w:lastColumn="1" w:noHBand="0" w:noVBand="0"/>
        <w:tblCaption w:val="Contact Information"/>
        <w:tblDescription w:val="Table containing contact information for points of contact to include responsibility, contact person, and email address."/>
      </w:tblPr>
      <w:tblGrid>
        <w:gridCol w:w="2605"/>
        <w:gridCol w:w="2890"/>
        <w:gridCol w:w="3960"/>
      </w:tblGrid>
      <w:tr w:rsidR="00DE00C1" w:rsidRPr="00A472FF" w14:paraId="647E2F18" w14:textId="77777777" w:rsidTr="00121DB6">
        <w:trPr>
          <w:trHeight w:val="441"/>
          <w:tblHeader/>
        </w:trPr>
        <w:tc>
          <w:tcPr>
            <w:tcW w:w="2605" w:type="dxa"/>
            <w:shd w:val="clear" w:color="auto" w:fill="002060"/>
            <w:vAlign w:val="center"/>
          </w:tcPr>
          <w:p w14:paraId="08DB701C" w14:textId="2F3A68C4" w:rsidR="00DE00C1" w:rsidRPr="00A472FF" w:rsidRDefault="0074403F" w:rsidP="00121DB6">
            <w:pPr>
              <w:spacing w:before="57"/>
              <w:ind w:right="-20"/>
              <w:jc w:val="center"/>
              <w:rPr>
                <w:b/>
                <w:color w:val="FFFFFF" w:themeColor="background1"/>
              </w:rPr>
            </w:pPr>
            <w:r>
              <w:rPr>
                <w:b/>
                <w:color w:val="FFFFFF" w:themeColor="background1"/>
              </w:rPr>
              <w:t>RESPONSIBILILTY</w:t>
            </w:r>
          </w:p>
        </w:tc>
        <w:tc>
          <w:tcPr>
            <w:tcW w:w="2890" w:type="dxa"/>
            <w:shd w:val="clear" w:color="auto" w:fill="002060"/>
            <w:vAlign w:val="center"/>
          </w:tcPr>
          <w:p w14:paraId="6568A83A" w14:textId="77777777" w:rsidR="00DE00C1" w:rsidRPr="00A472FF" w:rsidRDefault="00DE00C1" w:rsidP="00121DB6">
            <w:pPr>
              <w:spacing w:before="57"/>
              <w:ind w:right="-20"/>
              <w:jc w:val="center"/>
              <w:rPr>
                <w:b/>
                <w:color w:val="FFFFFF" w:themeColor="background1"/>
              </w:rPr>
            </w:pPr>
            <w:r w:rsidRPr="00A472FF">
              <w:rPr>
                <w:b/>
                <w:color w:val="FFFFFF" w:themeColor="background1"/>
              </w:rPr>
              <w:t>CONTACT PERSON</w:t>
            </w:r>
          </w:p>
        </w:tc>
        <w:tc>
          <w:tcPr>
            <w:tcW w:w="3960" w:type="dxa"/>
            <w:shd w:val="clear" w:color="auto" w:fill="002060"/>
            <w:vAlign w:val="center"/>
          </w:tcPr>
          <w:p w14:paraId="7B0AB2E7" w14:textId="77777777" w:rsidR="00DE00C1" w:rsidRPr="00A472FF" w:rsidRDefault="00DE00C1" w:rsidP="00121DB6">
            <w:pPr>
              <w:spacing w:before="57"/>
              <w:ind w:right="-20"/>
              <w:jc w:val="center"/>
              <w:rPr>
                <w:rFonts w:eastAsia="Arial"/>
                <w:b/>
                <w:bCs/>
                <w:sz w:val="20"/>
              </w:rPr>
            </w:pPr>
            <w:r w:rsidRPr="00A472FF">
              <w:rPr>
                <w:b/>
                <w:color w:val="FFFFFF" w:themeColor="background1"/>
              </w:rPr>
              <w:t>EMAIL ADDRESS</w:t>
            </w:r>
          </w:p>
        </w:tc>
      </w:tr>
      <w:tr w:rsidR="00DE00C1" w:rsidRPr="00A472FF" w14:paraId="5344FBF7" w14:textId="77777777" w:rsidTr="00CE1A0D">
        <w:trPr>
          <w:trHeight w:val="332"/>
        </w:trPr>
        <w:tc>
          <w:tcPr>
            <w:tcW w:w="2605" w:type="dxa"/>
            <w:vAlign w:val="center"/>
          </w:tcPr>
          <w:p w14:paraId="57E18A34" w14:textId="74FC7243" w:rsidR="00DE00C1" w:rsidRPr="00A472FF" w:rsidRDefault="008B5C33" w:rsidP="00CE1A0D">
            <w:pPr>
              <w:spacing w:line="226" w:lineRule="exact"/>
              <w:ind w:left="101" w:right="-20"/>
              <w:rPr>
                <w:rFonts w:eastAsia="Arial"/>
                <w:sz w:val="20"/>
              </w:rPr>
            </w:pPr>
            <w:r>
              <w:rPr>
                <w:rFonts w:eastAsia="Arial"/>
                <w:sz w:val="20"/>
              </w:rPr>
              <w:t>Area of Responsibility</w:t>
            </w:r>
          </w:p>
        </w:tc>
        <w:tc>
          <w:tcPr>
            <w:tcW w:w="2890" w:type="dxa"/>
            <w:vAlign w:val="center"/>
          </w:tcPr>
          <w:p w14:paraId="027FC89B" w14:textId="0BFD01D6" w:rsidR="00DE00C1" w:rsidRPr="00A472FF" w:rsidRDefault="00DE00C1" w:rsidP="00CE1A0D">
            <w:pPr>
              <w:spacing w:line="226" w:lineRule="exact"/>
              <w:ind w:left="101" w:right="-20"/>
              <w:jc w:val="center"/>
              <w:rPr>
                <w:rFonts w:eastAsia="Arial"/>
                <w:sz w:val="20"/>
              </w:rPr>
            </w:pPr>
          </w:p>
        </w:tc>
        <w:tc>
          <w:tcPr>
            <w:tcW w:w="3960" w:type="dxa"/>
            <w:vAlign w:val="center"/>
          </w:tcPr>
          <w:p w14:paraId="7B3FA25E" w14:textId="2706C5ED" w:rsidR="00DE00C1" w:rsidRPr="00A472FF" w:rsidRDefault="00DE00C1" w:rsidP="00CE1A0D">
            <w:pPr>
              <w:spacing w:line="226" w:lineRule="exact"/>
              <w:ind w:left="101" w:right="-20"/>
              <w:jc w:val="center"/>
              <w:rPr>
                <w:rFonts w:eastAsia="Arial"/>
                <w:sz w:val="20"/>
              </w:rPr>
            </w:pPr>
          </w:p>
        </w:tc>
      </w:tr>
      <w:tr w:rsidR="008B5C33" w:rsidRPr="00A472FF" w14:paraId="752B027D" w14:textId="77777777" w:rsidTr="00CE1A0D">
        <w:trPr>
          <w:trHeight w:val="332"/>
        </w:trPr>
        <w:tc>
          <w:tcPr>
            <w:tcW w:w="2605" w:type="dxa"/>
            <w:vAlign w:val="center"/>
          </w:tcPr>
          <w:p w14:paraId="18832141" w14:textId="115E160D" w:rsidR="008B5C33" w:rsidRPr="00A472FF" w:rsidRDefault="008B5C33" w:rsidP="008B5C33">
            <w:pPr>
              <w:spacing w:line="227" w:lineRule="exact"/>
              <w:ind w:left="102" w:right="-20"/>
              <w:rPr>
                <w:rFonts w:eastAsia="Arial"/>
                <w:sz w:val="20"/>
              </w:rPr>
            </w:pPr>
            <w:r>
              <w:rPr>
                <w:rFonts w:eastAsia="Arial"/>
                <w:sz w:val="20"/>
              </w:rPr>
              <w:t>Area of Responsibility</w:t>
            </w:r>
          </w:p>
        </w:tc>
        <w:tc>
          <w:tcPr>
            <w:tcW w:w="2890" w:type="dxa"/>
            <w:vAlign w:val="center"/>
          </w:tcPr>
          <w:p w14:paraId="799F6B04" w14:textId="61809F7A" w:rsidR="008B5C33" w:rsidRPr="00A472FF" w:rsidRDefault="008B5C33" w:rsidP="008B5C33">
            <w:pPr>
              <w:spacing w:line="227" w:lineRule="exact"/>
              <w:ind w:left="102" w:right="-20"/>
              <w:jc w:val="center"/>
              <w:rPr>
                <w:rFonts w:eastAsia="Arial"/>
                <w:sz w:val="20"/>
              </w:rPr>
            </w:pPr>
          </w:p>
        </w:tc>
        <w:tc>
          <w:tcPr>
            <w:tcW w:w="3960" w:type="dxa"/>
            <w:vAlign w:val="center"/>
          </w:tcPr>
          <w:p w14:paraId="73D95F54" w14:textId="1E72F259" w:rsidR="008B5C33" w:rsidRPr="00A472FF" w:rsidRDefault="008B5C33" w:rsidP="008B5C33">
            <w:pPr>
              <w:spacing w:line="227" w:lineRule="exact"/>
              <w:ind w:left="102" w:right="-20"/>
              <w:jc w:val="center"/>
              <w:rPr>
                <w:rFonts w:eastAsia="Arial"/>
                <w:sz w:val="20"/>
              </w:rPr>
            </w:pPr>
          </w:p>
        </w:tc>
      </w:tr>
      <w:tr w:rsidR="008B5C33" w:rsidRPr="00A472FF" w14:paraId="54C64364" w14:textId="77777777" w:rsidTr="00CE1A0D">
        <w:trPr>
          <w:trHeight w:val="332"/>
        </w:trPr>
        <w:tc>
          <w:tcPr>
            <w:tcW w:w="2605" w:type="dxa"/>
            <w:vAlign w:val="center"/>
          </w:tcPr>
          <w:p w14:paraId="433D008D" w14:textId="28398BD3" w:rsidR="008B5C33" w:rsidRDefault="008B5C33" w:rsidP="008B5C33">
            <w:pPr>
              <w:spacing w:line="227" w:lineRule="exact"/>
              <w:ind w:left="102" w:right="-20"/>
              <w:rPr>
                <w:rFonts w:eastAsia="Arial"/>
                <w:sz w:val="20"/>
              </w:rPr>
            </w:pPr>
            <w:r>
              <w:rPr>
                <w:rFonts w:eastAsia="Arial"/>
                <w:sz w:val="20"/>
              </w:rPr>
              <w:t>Area of Responsibility</w:t>
            </w:r>
          </w:p>
        </w:tc>
        <w:tc>
          <w:tcPr>
            <w:tcW w:w="2890" w:type="dxa"/>
            <w:vAlign w:val="center"/>
          </w:tcPr>
          <w:p w14:paraId="164B02A2" w14:textId="42B5E117" w:rsidR="008B5C33" w:rsidRDefault="008B5C33" w:rsidP="008B5C33">
            <w:pPr>
              <w:spacing w:line="227" w:lineRule="exact"/>
              <w:ind w:left="102" w:right="-20"/>
              <w:jc w:val="center"/>
              <w:rPr>
                <w:rFonts w:eastAsia="Arial"/>
                <w:sz w:val="20"/>
              </w:rPr>
            </w:pPr>
          </w:p>
        </w:tc>
        <w:tc>
          <w:tcPr>
            <w:tcW w:w="3960" w:type="dxa"/>
            <w:vAlign w:val="center"/>
          </w:tcPr>
          <w:p w14:paraId="56B0B96C" w14:textId="5688F51D" w:rsidR="008B5C33" w:rsidRPr="00B361AC" w:rsidRDefault="008B5C33" w:rsidP="008B5C33">
            <w:pPr>
              <w:spacing w:line="227" w:lineRule="exact"/>
              <w:ind w:left="102" w:right="-20"/>
              <w:jc w:val="center"/>
              <w:rPr>
                <w:rFonts w:eastAsia="Arial"/>
                <w:sz w:val="20"/>
              </w:rPr>
            </w:pPr>
          </w:p>
        </w:tc>
      </w:tr>
      <w:tr w:rsidR="008B5C33" w:rsidRPr="00A472FF" w14:paraId="5DAB439F" w14:textId="77777777" w:rsidTr="00CE1A0D">
        <w:trPr>
          <w:trHeight w:val="313"/>
        </w:trPr>
        <w:tc>
          <w:tcPr>
            <w:tcW w:w="2605" w:type="dxa"/>
            <w:vAlign w:val="center"/>
          </w:tcPr>
          <w:p w14:paraId="0E0B61AF" w14:textId="57CDD46F" w:rsidR="008B5C33" w:rsidRPr="00A472FF" w:rsidRDefault="008B5C33" w:rsidP="008B5C33">
            <w:pPr>
              <w:spacing w:line="227" w:lineRule="exact"/>
              <w:ind w:left="103" w:right="-20"/>
              <w:rPr>
                <w:rFonts w:eastAsia="Arial"/>
                <w:sz w:val="20"/>
              </w:rPr>
            </w:pPr>
            <w:r>
              <w:rPr>
                <w:rFonts w:eastAsia="Arial"/>
                <w:sz w:val="20"/>
              </w:rPr>
              <w:t>Area of Responsibility</w:t>
            </w:r>
          </w:p>
        </w:tc>
        <w:tc>
          <w:tcPr>
            <w:tcW w:w="2890" w:type="dxa"/>
            <w:vAlign w:val="center"/>
          </w:tcPr>
          <w:p w14:paraId="65AF3C2E" w14:textId="0E5B833D" w:rsidR="008B5C33" w:rsidRPr="00A472FF" w:rsidRDefault="008B5C33" w:rsidP="008B5C33">
            <w:pPr>
              <w:spacing w:line="227" w:lineRule="exact"/>
              <w:ind w:left="103" w:right="-20"/>
              <w:jc w:val="center"/>
              <w:rPr>
                <w:rFonts w:eastAsia="Arial"/>
                <w:sz w:val="20"/>
              </w:rPr>
            </w:pPr>
          </w:p>
        </w:tc>
        <w:tc>
          <w:tcPr>
            <w:tcW w:w="3960" w:type="dxa"/>
            <w:vAlign w:val="center"/>
          </w:tcPr>
          <w:p w14:paraId="0EA4A71A" w14:textId="67C677A0" w:rsidR="008B5C33" w:rsidRPr="00A472FF" w:rsidRDefault="008B5C33" w:rsidP="008B5C33">
            <w:pPr>
              <w:spacing w:line="227" w:lineRule="exact"/>
              <w:ind w:left="103" w:right="-20"/>
              <w:jc w:val="center"/>
              <w:rPr>
                <w:rFonts w:eastAsia="Arial"/>
                <w:sz w:val="20"/>
              </w:rPr>
            </w:pPr>
          </w:p>
        </w:tc>
      </w:tr>
      <w:tr w:rsidR="008B5C33" w:rsidRPr="00A472FF" w14:paraId="7A7758E4" w14:textId="77777777" w:rsidTr="00CE1A0D">
        <w:trPr>
          <w:trHeight w:val="313"/>
        </w:trPr>
        <w:tc>
          <w:tcPr>
            <w:tcW w:w="2605" w:type="dxa"/>
            <w:vAlign w:val="center"/>
          </w:tcPr>
          <w:p w14:paraId="0E4E06ED" w14:textId="3BEE64BC" w:rsidR="008B5C33" w:rsidRPr="001E55B3" w:rsidRDefault="008B5C33" w:rsidP="008B5C33">
            <w:pPr>
              <w:spacing w:line="227" w:lineRule="exact"/>
              <w:ind w:left="103" w:right="-20"/>
              <w:rPr>
                <w:rFonts w:eastAsia="Arial"/>
                <w:sz w:val="20"/>
              </w:rPr>
            </w:pPr>
            <w:r>
              <w:rPr>
                <w:rFonts w:eastAsia="Arial"/>
                <w:sz w:val="20"/>
              </w:rPr>
              <w:t>Area of Responsibility</w:t>
            </w:r>
          </w:p>
        </w:tc>
        <w:tc>
          <w:tcPr>
            <w:tcW w:w="2890" w:type="dxa"/>
            <w:vAlign w:val="center"/>
          </w:tcPr>
          <w:p w14:paraId="626C759B" w14:textId="439B551E" w:rsidR="008B5C33" w:rsidRPr="001E55B3" w:rsidRDefault="008B5C33" w:rsidP="008B5C33">
            <w:pPr>
              <w:spacing w:line="227" w:lineRule="exact"/>
              <w:ind w:left="103" w:right="-20"/>
              <w:jc w:val="center"/>
              <w:rPr>
                <w:rFonts w:eastAsia="Arial"/>
                <w:sz w:val="20"/>
              </w:rPr>
            </w:pPr>
          </w:p>
        </w:tc>
        <w:tc>
          <w:tcPr>
            <w:tcW w:w="3960" w:type="dxa"/>
            <w:vAlign w:val="center"/>
          </w:tcPr>
          <w:p w14:paraId="75E8AE65" w14:textId="391D2B0D" w:rsidR="008B5C33" w:rsidRPr="001E55B3" w:rsidRDefault="008B5C33" w:rsidP="008B5C33">
            <w:pPr>
              <w:spacing w:line="227" w:lineRule="exact"/>
              <w:ind w:left="103" w:right="-20"/>
              <w:jc w:val="center"/>
              <w:rPr>
                <w:rFonts w:eastAsia="Arial"/>
                <w:sz w:val="20"/>
              </w:rPr>
            </w:pPr>
          </w:p>
        </w:tc>
      </w:tr>
    </w:tbl>
    <w:p w14:paraId="5F15BD21" w14:textId="77777777" w:rsidR="008D3B89" w:rsidRDefault="008D3B89" w:rsidP="001E1147">
      <w:bookmarkStart w:id="14" w:name="_Toc398635410"/>
    </w:p>
    <w:p w14:paraId="7BF0905C" w14:textId="51505922" w:rsidR="00CE1A0D" w:rsidRDefault="00CE1A0D">
      <w:pPr>
        <w:spacing w:after="200" w:line="276" w:lineRule="auto"/>
        <w:rPr>
          <w:rFonts w:ascii="Arial" w:hAnsi="Arial" w:cs="Arial"/>
          <w:b/>
        </w:rPr>
      </w:pPr>
      <w:r>
        <w:rPr>
          <w:rFonts w:ascii="Arial" w:hAnsi="Arial" w:cs="Arial"/>
          <w:b/>
        </w:rPr>
        <w:br w:type="page"/>
      </w:r>
    </w:p>
    <w:sdt>
      <w:sdtPr>
        <w:rPr>
          <w:rFonts w:ascii="Times New Roman" w:eastAsia="Times New Roman" w:hAnsi="Times New Roman" w:cs="Times New Roman"/>
          <w:b w:val="0"/>
          <w:color w:val="auto"/>
          <w:sz w:val="22"/>
          <w:szCs w:val="20"/>
        </w:rPr>
        <w:id w:val="-2063474720"/>
        <w:docPartObj>
          <w:docPartGallery w:val="Table of Contents"/>
          <w:docPartUnique/>
        </w:docPartObj>
      </w:sdtPr>
      <w:sdtEndPr>
        <w:rPr>
          <w:bCs/>
          <w:noProof/>
        </w:rPr>
      </w:sdtEndPr>
      <w:sdtContent>
        <w:p w14:paraId="49DAF66E" w14:textId="0CEF852D" w:rsidR="001307B8" w:rsidRPr="00306668" w:rsidRDefault="001307B8" w:rsidP="00306668">
          <w:pPr>
            <w:pStyle w:val="TOCHeading"/>
          </w:pPr>
          <w:r w:rsidRPr="00306668">
            <w:t>Table of Contents</w:t>
          </w:r>
        </w:p>
        <w:p w14:paraId="768EA32C" w14:textId="2A61C899" w:rsidR="003D1156" w:rsidRDefault="001307B8">
          <w:pPr>
            <w:pStyle w:val="TOC1"/>
            <w:rPr>
              <w:rFonts w:asciiTheme="minorHAnsi" w:eastAsiaTheme="minorEastAsia" w:hAnsiTheme="minorHAnsi" w:cstheme="minorBidi"/>
              <w:b w:val="0"/>
              <w:caps w:val="0"/>
              <w:noProof/>
              <w:szCs w:val="22"/>
            </w:rPr>
          </w:pPr>
          <w:r>
            <w:fldChar w:fldCharType="begin"/>
          </w:r>
          <w:r>
            <w:instrText xml:space="preserve"> TOC \o "1-3" \h \z \u </w:instrText>
          </w:r>
          <w:r>
            <w:fldChar w:fldCharType="separate"/>
          </w:r>
          <w:hyperlink w:anchor="_Toc51670503" w:history="1">
            <w:r w:rsidR="003D1156" w:rsidRPr="001218A3">
              <w:rPr>
                <w:rStyle w:val="Hyperlink"/>
                <w:noProof/>
              </w:rPr>
              <w:t>1.</w:t>
            </w:r>
            <w:r w:rsidR="003D1156">
              <w:rPr>
                <w:rFonts w:asciiTheme="minorHAnsi" w:eastAsiaTheme="minorEastAsia" w:hAnsiTheme="minorHAnsi" w:cstheme="minorBidi"/>
                <w:b w:val="0"/>
                <w:caps w:val="0"/>
                <w:noProof/>
                <w:szCs w:val="22"/>
              </w:rPr>
              <w:tab/>
            </w:r>
            <w:r w:rsidR="003D1156" w:rsidRPr="001218A3">
              <w:rPr>
                <w:rStyle w:val="Hyperlink"/>
                <w:noProof/>
              </w:rPr>
              <w:t>Introduction</w:t>
            </w:r>
            <w:r w:rsidR="003D1156">
              <w:rPr>
                <w:noProof/>
                <w:webHidden/>
              </w:rPr>
              <w:tab/>
            </w:r>
            <w:r w:rsidR="003D1156">
              <w:rPr>
                <w:noProof/>
                <w:webHidden/>
              </w:rPr>
              <w:fldChar w:fldCharType="begin"/>
            </w:r>
            <w:r w:rsidR="003D1156">
              <w:rPr>
                <w:noProof/>
                <w:webHidden/>
              </w:rPr>
              <w:instrText xml:space="preserve"> PAGEREF _Toc51670503 \h </w:instrText>
            </w:r>
            <w:r w:rsidR="003D1156">
              <w:rPr>
                <w:noProof/>
                <w:webHidden/>
              </w:rPr>
            </w:r>
            <w:r w:rsidR="003D1156">
              <w:rPr>
                <w:noProof/>
                <w:webHidden/>
              </w:rPr>
              <w:fldChar w:fldCharType="separate"/>
            </w:r>
            <w:r w:rsidR="003D1156">
              <w:rPr>
                <w:noProof/>
                <w:webHidden/>
              </w:rPr>
              <w:t>5</w:t>
            </w:r>
            <w:r w:rsidR="003D1156">
              <w:rPr>
                <w:noProof/>
                <w:webHidden/>
              </w:rPr>
              <w:fldChar w:fldCharType="end"/>
            </w:r>
          </w:hyperlink>
        </w:p>
        <w:p w14:paraId="5916B39D" w14:textId="1823E289" w:rsidR="003D1156" w:rsidRDefault="00A72535">
          <w:pPr>
            <w:pStyle w:val="TOC2"/>
            <w:rPr>
              <w:rFonts w:asciiTheme="minorHAnsi" w:eastAsiaTheme="minorEastAsia" w:hAnsiTheme="minorHAnsi" w:cstheme="minorBidi"/>
              <w:noProof/>
              <w:szCs w:val="22"/>
            </w:rPr>
          </w:pPr>
          <w:hyperlink w:anchor="_Toc51670504" w:history="1">
            <w:r w:rsidR="003D1156" w:rsidRPr="001218A3">
              <w:rPr>
                <w:rStyle w:val="Hyperlink"/>
                <w:noProof/>
              </w:rPr>
              <w:t>1.1</w:t>
            </w:r>
            <w:r w:rsidR="003D1156">
              <w:rPr>
                <w:rFonts w:asciiTheme="minorHAnsi" w:eastAsiaTheme="minorEastAsia" w:hAnsiTheme="minorHAnsi" w:cstheme="minorBidi"/>
                <w:noProof/>
                <w:szCs w:val="22"/>
              </w:rPr>
              <w:tab/>
            </w:r>
            <w:r w:rsidR="003D1156" w:rsidRPr="001218A3">
              <w:rPr>
                <w:rStyle w:val="Hyperlink"/>
                <w:noProof/>
              </w:rPr>
              <w:t>Purpose</w:t>
            </w:r>
            <w:r w:rsidR="003D1156">
              <w:rPr>
                <w:noProof/>
                <w:webHidden/>
              </w:rPr>
              <w:tab/>
            </w:r>
            <w:r w:rsidR="003D1156">
              <w:rPr>
                <w:noProof/>
                <w:webHidden/>
              </w:rPr>
              <w:fldChar w:fldCharType="begin"/>
            </w:r>
            <w:r w:rsidR="003D1156">
              <w:rPr>
                <w:noProof/>
                <w:webHidden/>
              </w:rPr>
              <w:instrText xml:space="preserve"> PAGEREF _Toc51670504 \h </w:instrText>
            </w:r>
            <w:r w:rsidR="003D1156">
              <w:rPr>
                <w:noProof/>
                <w:webHidden/>
              </w:rPr>
            </w:r>
            <w:r w:rsidR="003D1156">
              <w:rPr>
                <w:noProof/>
                <w:webHidden/>
              </w:rPr>
              <w:fldChar w:fldCharType="separate"/>
            </w:r>
            <w:r w:rsidR="003D1156">
              <w:rPr>
                <w:noProof/>
                <w:webHidden/>
              </w:rPr>
              <w:t>5</w:t>
            </w:r>
            <w:r w:rsidR="003D1156">
              <w:rPr>
                <w:noProof/>
                <w:webHidden/>
              </w:rPr>
              <w:fldChar w:fldCharType="end"/>
            </w:r>
          </w:hyperlink>
        </w:p>
        <w:p w14:paraId="56F565C6" w14:textId="2E6799BA" w:rsidR="003D1156" w:rsidRDefault="00A72535">
          <w:pPr>
            <w:pStyle w:val="TOC2"/>
            <w:rPr>
              <w:rFonts w:asciiTheme="minorHAnsi" w:eastAsiaTheme="minorEastAsia" w:hAnsiTheme="minorHAnsi" w:cstheme="minorBidi"/>
              <w:noProof/>
              <w:szCs w:val="22"/>
            </w:rPr>
          </w:pPr>
          <w:hyperlink w:anchor="_Toc51670505" w:history="1">
            <w:r w:rsidR="003D1156" w:rsidRPr="001218A3">
              <w:rPr>
                <w:rStyle w:val="Hyperlink"/>
                <w:noProof/>
              </w:rPr>
              <w:t>1.2</w:t>
            </w:r>
            <w:r w:rsidR="003D1156">
              <w:rPr>
                <w:rFonts w:asciiTheme="minorHAnsi" w:eastAsiaTheme="minorEastAsia" w:hAnsiTheme="minorHAnsi" w:cstheme="minorBidi"/>
                <w:noProof/>
                <w:szCs w:val="22"/>
              </w:rPr>
              <w:tab/>
            </w:r>
            <w:r w:rsidR="003D1156" w:rsidRPr="001218A3">
              <w:rPr>
                <w:rStyle w:val="Hyperlink"/>
                <w:noProof/>
              </w:rPr>
              <w:t>System Overview</w:t>
            </w:r>
            <w:r w:rsidR="003D1156">
              <w:rPr>
                <w:noProof/>
                <w:webHidden/>
              </w:rPr>
              <w:tab/>
            </w:r>
            <w:r w:rsidR="003D1156">
              <w:rPr>
                <w:noProof/>
                <w:webHidden/>
              </w:rPr>
              <w:fldChar w:fldCharType="begin"/>
            </w:r>
            <w:r w:rsidR="003D1156">
              <w:rPr>
                <w:noProof/>
                <w:webHidden/>
              </w:rPr>
              <w:instrText xml:space="preserve"> PAGEREF _Toc51670505 \h </w:instrText>
            </w:r>
            <w:r w:rsidR="003D1156">
              <w:rPr>
                <w:noProof/>
                <w:webHidden/>
              </w:rPr>
            </w:r>
            <w:r w:rsidR="003D1156">
              <w:rPr>
                <w:noProof/>
                <w:webHidden/>
              </w:rPr>
              <w:fldChar w:fldCharType="separate"/>
            </w:r>
            <w:r w:rsidR="003D1156">
              <w:rPr>
                <w:noProof/>
                <w:webHidden/>
              </w:rPr>
              <w:t>5</w:t>
            </w:r>
            <w:r w:rsidR="003D1156">
              <w:rPr>
                <w:noProof/>
                <w:webHidden/>
              </w:rPr>
              <w:fldChar w:fldCharType="end"/>
            </w:r>
          </w:hyperlink>
        </w:p>
        <w:p w14:paraId="1F4E51AC" w14:textId="5588A81F" w:rsidR="003D1156" w:rsidRDefault="00A72535">
          <w:pPr>
            <w:pStyle w:val="TOC2"/>
            <w:rPr>
              <w:rFonts w:asciiTheme="minorHAnsi" w:eastAsiaTheme="minorEastAsia" w:hAnsiTheme="minorHAnsi" w:cstheme="minorBidi"/>
              <w:noProof/>
              <w:szCs w:val="22"/>
            </w:rPr>
          </w:pPr>
          <w:hyperlink w:anchor="_Toc51670506" w:history="1">
            <w:r w:rsidR="003D1156" w:rsidRPr="001218A3">
              <w:rPr>
                <w:rStyle w:val="Hyperlink"/>
                <w:noProof/>
              </w:rPr>
              <w:t>1.3</w:t>
            </w:r>
            <w:r w:rsidR="003D1156">
              <w:rPr>
                <w:rFonts w:asciiTheme="minorHAnsi" w:eastAsiaTheme="minorEastAsia" w:hAnsiTheme="minorHAnsi" w:cstheme="minorBidi"/>
                <w:noProof/>
                <w:szCs w:val="22"/>
              </w:rPr>
              <w:tab/>
            </w:r>
            <w:r w:rsidR="003D1156" w:rsidRPr="001218A3">
              <w:rPr>
                <w:rStyle w:val="Hyperlink"/>
                <w:noProof/>
              </w:rPr>
              <w:t>Background</w:t>
            </w:r>
            <w:r w:rsidR="003D1156">
              <w:rPr>
                <w:noProof/>
                <w:webHidden/>
              </w:rPr>
              <w:tab/>
            </w:r>
            <w:r w:rsidR="003D1156">
              <w:rPr>
                <w:noProof/>
                <w:webHidden/>
              </w:rPr>
              <w:fldChar w:fldCharType="begin"/>
            </w:r>
            <w:r w:rsidR="003D1156">
              <w:rPr>
                <w:noProof/>
                <w:webHidden/>
              </w:rPr>
              <w:instrText xml:space="preserve"> PAGEREF _Toc51670506 \h </w:instrText>
            </w:r>
            <w:r w:rsidR="003D1156">
              <w:rPr>
                <w:noProof/>
                <w:webHidden/>
              </w:rPr>
            </w:r>
            <w:r w:rsidR="003D1156">
              <w:rPr>
                <w:noProof/>
                <w:webHidden/>
              </w:rPr>
              <w:fldChar w:fldCharType="separate"/>
            </w:r>
            <w:r w:rsidR="003D1156">
              <w:rPr>
                <w:noProof/>
                <w:webHidden/>
              </w:rPr>
              <w:t>5</w:t>
            </w:r>
            <w:r w:rsidR="003D1156">
              <w:rPr>
                <w:noProof/>
                <w:webHidden/>
              </w:rPr>
              <w:fldChar w:fldCharType="end"/>
            </w:r>
          </w:hyperlink>
        </w:p>
        <w:p w14:paraId="1A9FE6D0" w14:textId="25C02DDE" w:rsidR="003D1156" w:rsidRDefault="00A72535">
          <w:pPr>
            <w:pStyle w:val="TOC2"/>
            <w:rPr>
              <w:rFonts w:asciiTheme="minorHAnsi" w:eastAsiaTheme="minorEastAsia" w:hAnsiTheme="minorHAnsi" w:cstheme="minorBidi"/>
              <w:noProof/>
              <w:szCs w:val="22"/>
            </w:rPr>
          </w:pPr>
          <w:hyperlink w:anchor="_Toc51670507" w:history="1">
            <w:r w:rsidR="003D1156" w:rsidRPr="001218A3">
              <w:rPr>
                <w:rStyle w:val="Hyperlink"/>
                <w:noProof/>
              </w:rPr>
              <w:t>1.4</w:t>
            </w:r>
            <w:r w:rsidR="003D1156">
              <w:rPr>
                <w:rFonts w:asciiTheme="minorHAnsi" w:eastAsiaTheme="minorEastAsia" w:hAnsiTheme="minorHAnsi" w:cstheme="minorBidi"/>
                <w:noProof/>
                <w:szCs w:val="22"/>
              </w:rPr>
              <w:tab/>
            </w:r>
            <w:r w:rsidR="003D1156" w:rsidRPr="001218A3">
              <w:rPr>
                <w:rStyle w:val="Hyperlink"/>
                <w:noProof/>
              </w:rPr>
              <w:t>Authorized Use Permission</w:t>
            </w:r>
            <w:r w:rsidR="003D1156">
              <w:rPr>
                <w:noProof/>
                <w:webHidden/>
              </w:rPr>
              <w:tab/>
            </w:r>
            <w:r w:rsidR="003D1156">
              <w:rPr>
                <w:noProof/>
                <w:webHidden/>
              </w:rPr>
              <w:fldChar w:fldCharType="begin"/>
            </w:r>
            <w:r w:rsidR="003D1156">
              <w:rPr>
                <w:noProof/>
                <w:webHidden/>
              </w:rPr>
              <w:instrText xml:space="preserve"> PAGEREF _Toc51670507 \h </w:instrText>
            </w:r>
            <w:r w:rsidR="003D1156">
              <w:rPr>
                <w:noProof/>
                <w:webHidden/>
              </w:rPr>
            </w:r>
            <w:r w:rsidR="003D1156">
              <w:rPr>
                <w:noProof/>
                <w:webHidden/>
              </w:rPr>
              <w:fldChar w:fldCharType="separate"/>
            </w:r>
            <w:r w:rsidR="003D1156">
              <w:rPr>
                <w:noProof/>
                <w:webHidden/>
              </w:rPr>
              <w:t>5</w:t>
            </w:r>
            <w:r w:rsidR="003D1156">
              <w:rPr>
                <w:noProof/>
                <w:webHidden/>
              </w:rPr>
              <w:fldChar w:fldCharType="end"/>
            </w:r>
          </w:hyperlink>
        </w:p>
        <w:p w14:paraId="03667D4D" w14:textId="181A72CB" w:rsidR="003D1156" w:rsidRDefault="00A72535">
          <w:pPr>
            <w:pStyle w:val="TOC2"/>
            <w:rPr>
              <w:rFonts w:asciiTheme="minorHAnsi" w:eastAsiaTheme="minorEastAsia" w:hAnsiTheme="minorHAnsi" w:cstheme="minorBidi"/>
              <w:noProof/>
              <w:szCs w:val="22"/>
            </w:rPr>
          </w:pPr>
          <w:hyperlink w:anchor="_Toc51670508" w:history="1">
            <w:r w:rsidR="003D1156" w:rsidRPr="001218A3">
              <w:rPr>
                <w:rStyle w:val="Hyperlink"/>
                <w:noProof/>
              </w:rPr>
              <w:t>1.5</w:t>
            </w:r>
            <w:r w:rsidR="003D1156">
              <w:rPr>
                <w:rFonts w:asciiTheme="minorHAnsi" w:eastAsiaTheme="minorEastAsia" w:hAnsiTheme="minorHAnsi" w:cstheme="minorBidi"/>
                <w:noProof/>
                <w:szCs w:val="22"/>
              </w:rPr>
              <w:tab/>
            </w:r>
            <w:r w:rsidR="003D1156" w:rsidRPr="001218A3">
              <w:rPr>
                <w:rStyle w:val="Hyperlink"/>
                <w:noProof/>
              </w:rPr>
              <w:t>Points of Contact</w:t>
            </w:r>
            <w:r w:rsidR="003D1156">
              <w:rPr>
                <w:noProof/>
                <w:webHidden/>
              </w:rPr>
              <w:tab/>
            </w:r>
            <w:r w:rsidR="003D1156">
              <w:rPr>
                <w:noProof/>
                <w:webHidden/>
              </w:rPr>
              <w:fldChar w:fldCharType="begin"/>
            </w:r>
            <w:r w:rsidR="003D1156">
              <w:rPr>
                <w:noProof/>
                <w:webHidden/>
              </w:rPr>
              <w:instrText xml:space="preserve"> PAGEREF _Toc51670508 \h </w:instrText>
            </w:r>
            <w:r w:rsidR="003D1156">
              <w:rPr>
                <w:noProof/>
                <w:webHidden/>
              </w:rPr>
            </w:r>
            <w:r w:rsidR="003D1156">
              <w:rPr>
                <w:noProof/>
                <w:webHidden/>
              </w:rPr>
              <w:fldChar w:fldCharType="separate"/>
            </w:r>
            <w:r w:rsidR="003D1156">
              <w:rPr>
                <w:noProof/>
                <w:webHidden/>
              </w:rPr>
              <w:t>5</w:t>
            </w:r>
            <w:r w:rsidR="003D1156">
              <w:rPr>
                <w:noProof/>
                <w:webHidden/>
              </w:rPr>
              <w:fldChar w:fldCharType="end"/>
            </w:r>
          </w:hyperlink>
        </w:p>
        <w:p w14:paraId="0DE1AE3F" w14:textId="2B6C2552" w:rsidR="003D1156" w:rsidRDefault="00A72535">
          <w:pPr>
            <w:pStyle w:val="TOC2"/>
            <w:rPr>
              <w:rFonts w:asciiTheme="minorHAnsi" w:eastAsiaTheme="minorEastAsia" w:hAnsiTheme="minorHAnsi" w:cstheme="minorBidi"/>
              <w:noProof/>
              <w:szCs w:val="22"/>
            </w:rPr>
          </w:pPr>
          <w:hyperlink w:anchor="_Toc51670509" w:history="1">
            <w:r w:rsidR="003D1156" w:rsidRPr="001218A3">
              <w:rPr>
                <w:rStyle w:val="Hyperlink"/>
                <w:noProof/>
              </w:rPr>
              <w:t>1.6</w:t>
            </w:r>
            <w:r w:rsidR="003D1156">
              <w:rPr>
                <w:rFonts w:asciiTheme="minorHAnsi" w:eastAsiaTheme="minorEastAsia" w:hAnsiTheme="minorHAnsi" w:cstheme="minorBidi"/>
                <w:noProof/>
                <w:szCs w:val="22"/>
              </w:rPr>
              <w:tab/>
            </w:r>
            <w:r w:rsidR="003D1156" w:rsidRPr="001218A3">
              <w:rPr>
                <w:rStyle w:val="Hyperlink"/>
                <w:noProof/>
              </w:rPr>
              <w:t>Document References</w:t>
            </w:r>
            <w:r w:rsidR="003D1156">
              <w:rPr>
                <w:noProof/>
                <w:webHidden/>
              </w:rPr>
              <w:tab/>
            </w:r>
            <w:r w:rsidR="003D1156">
              <w:rPr>
                <w:noProof/>
                <w:webHidden/>
              </w:rPr>
              <w:fldChar w:fldCharType="begin"/>
            </w:r>
            <w:r w:rsidR="003D1156">
              <w:rPr>
                <w:noProof/>
                <w:webHidden/>
              </w:rPr>
              <w:instrText xml:space="preserve"> PAGEREF _Toc51670509 \h </w:instrText>
            </w:r>
            <w:r w:rsidR="003D1156">
              <w:rPr>
                <w:noProof/>
                <w:webHidden/>
              </w:rPr>
            </w:r>
            <w:r w:rsidR="003D1156">
              <w:rPr>
                <w:noProof/>
                <w:webHidden/>
              </w:rPr>
              <w:fldChar w:fldCharType="separate"/>
            </w:r>
            <w:r w:rsidR="003D1156">
              <w:rPr>
                <w:noProof/>
                <w:webHidden/>
              </w:rPr>
              <w:t>6</w:t>
            </w:r>
            <w:r w:rsidR="003D1156">
              <w:rPr>
                <w:noProof/>
                <w:webHidden/>
              </w:rPr>
              <w:fldChar w:fldCharType="end"/>
            </w:r>
          </w:hyperlink>
        </w:p>
        <w:p w14:paraId="25E64E00" w14:textId="5AA740EB" w:rsidR="003D1156" w:rsidRDefault="00A72535">
          <w:pPr>
            <w:pStyle w:val="TOC1"/>
            <w:rPr>
              <w:rFonts w:asciiTheme="minorHAnsi" w:eastAsiaTheme="minorEastAsia" w:hAnsiTheme="minorHAnsi" w:cstheme="minorBidi"/>
              <w:b w:val="0"/>
              <w:caps w:val="0"/>
              <w:noProof/>
              <w:szCs w:val="22"/>
            </w:rPr>
          </w:pPr>
          <w:hyperlink w:anchor="_Toc51670510" w:history="1">
            <w:r w:rsidR="003D1156" w:rsidRPr="001218A3">
              <w:rPr>
                <w:rStyle w:val="Hyperlink"/>
                <w:noProof/>
              </w:rPr>
              <w:t>2.</w:t>
            </w:r>
            <w:r w:rsidR="003D1156">
              <w:rPr>
                <w:rFonts w:asciiTheme="minorHAnsi" w:eastAsiaTheme="minorEastAsia" w:hAnsiTheme="minorHAnsi" w:cstheme="minorBidi"/>
                <w:b w:val="0"/>
                <w:caps w:val="0"/>
                <w:noProof/>
                <w:szCs w:val="22"/>
              </w:rPr>
              <w:tab/>
            </w:r>
            <w:r w:rsidR="003D1156" w:rsidRPr="001218A3">
              <w:rPr>
                <w:rStyle w:val="Hyperlink"/>
                <w:noProof/>
              </w:rPr>
              <w:t>System Operations Overview</w:t>
            </w:r>
            <w:r w:rsidR="003D1156">
              <w:rPr>
                <w:noProof/>
                <w:webHidden/>
              </w:rPr>
              <w:tab/>
            </w:r>
            <w:r w:rsidR="003D1156">
              <w:rPr>
                <w:noProof/>
                <w:webHidden/>
              </w:rPr>
              <w:fldChar w:fldCharType="begin"/>
            </w:r>
            <w:r w:rsidR="003D1156">
              <w:rPr>
                <w:noProof/>
                <w:webHidden/>
              </w:rPr>
              <w:instrText xml:space="preserve"> PAGEREF _Toc51670510 \h </w:instrText>
            </w:r>
            <w:r w:rsidR="003D1156">
              <w:rPr>
                <w:noProof/>
                <w:webHidden/>
              </w:rPr>
            </w:r>
            <w:r w:rsidR="003D1156">
              <w:rPr>
                <w:noProof/>
                <w:webHidden/>
              </w:rPr>
              <w:fldChar w:fldCharType="separate"/>
            </w:r>
            <w:r w:rsidR="003D1156">
              <w:rPr>
                <w:noProof/>
                <w:webHidden/>
              </w:rPr>
              <w:t>6</w:t>
            </w:r>
            <w:r w:rsidR="003D1156">
              <w:rPr>
                <w:noProof/>
                <w:webHidden/>
              </w:rPr>
              <w:fldChar w:fldCharType="end"/>
            </w:r>
          </w:hyperlink>
        </w:p>
        <w:p w14:paraId="0F4B28CD" w14:textId="6D6CC84E" w:rsidR="003D1156" w:rsidRDefault="00A72535">
          <w:pPr>
            <w:pStyle w:val="TOC2"/>
            <w:rPr>
              <w:rFonts w:asciiTheme="minorHAnsi" w:eastAsiaTheme="minorEastAsia" w:hAnsiTheme="minorHAnsi" w:cstheme="minorBidi"/>
              <w:noProof/>
              <w:szCs w:val="22"/>
            </w:rPr>
          </w:pPr>
          <w:hyperlink w:anchor="_Toc51670511" w:history="1">
            <w:r w:rsidR="003D1156" w:rsidRPr="001218A3">
              <w:rPr>
                <w:rStyle w:val="Hyperlink"/>
                <w:noProof/>
              </w:rPr>
              <w:t>2.1</w:t>
            </w:r>
            <w:r w:rsidR="003D1156">
              <w:rPr>
                <w:rFonts w:asciiTheme="minorHAnsi" w:eastAsiaTheme="minorEastAsia" w:hAnsiTheme="minorHAnsi" w:cstheme="minorBidi"/>
                <w:noProof/>
                <w:szCs w:val="22"/>
              </w:rPr>
              <w:tab/>
            </w:r>
            <w:r w:rsidR="003D1156" w:rsidRPr="001218A3">
              <w:rPr>
                <w:rStyle w:val="Hyperlink"/>
                <w:noProof/>
              </w:rPr>
              <w:t>System Architecture Overview</w:t>
            </w:r>
            <w:r w:rsidR="003D1156">
              <w:rPr>
                <w:noProof/>
                <w:webHidden/>
              </w:rPr>
              <w:tab/>
            </w:r>
            <w:r w:rsidR="003D1156">
              <w:rPr>
                <w:noProof/>
                <w:webHidden/>
              </w:rPr>
              <w:fldChar w:fldCharType="begin"/>
            </w:r>
            <w:r w:rsidR="003D1156">
              <w:rPr>
                <w:noProof/>
                <w:webHidden/>
              </w:rPr>
              <w:instrText xml:space="preserve"> PAGEREF _Toc51670511 \h </w:instrText>
            </w:r>
            <w:r w:rsidR="003D1156">
              <w:rPr>
                <w:noProof/>
                <w:webHidden/>
              </w:rPr>
            </w:r>
            <w:r w:rsidR="003D1156">
              <w:rPr>
                <w:noProof/>
                <w:webHidden/>
              </w:rPr>
              <w:fldChar w:fldCharType="separate"/>
            </w:r>
            <w:r w:rsidR="003D1156">
              <w:rPr>
                <w:noProof/>
                <w:webHidden/>
              </w:rPr>
              <w:t>6</w:t>
            </w:r>
            <w:r w:rsidR="003D1156">
              <w:rPr>
                <w:noProof/>
                <w:webHidden/>
              </w:rPr>
              <w:fldChar w:fldCharType="end"/>
            </w:r>
          </w:hyperlink>
        </w:p>
        <w:p w14:paraId="5168E8EF" w14:textId="77F5F1CD" w:rsidR="003D1156" w:rsidRDefault="00A72535">
          <w:pPr>
            <w:pStyle w:val="TOC2"/>
            <w:rPr>
              <w:rFonts w:asciiTheme="minorHAnsi" w:eastAsiaTheme="minorEastAsia" w:hAnsiTheme="minorHAnsi" w:cstheme="minorBidi"/>
              <w:noProof/>
              <w:szCs w:val="22"/>
            </w:rPr>
          </w:pPr>
          <w:hyperlink w:anchor="_Toc51670512" w:history="1">
            <w:r w:rsidR="003D1156" w:rsidRPr="001218A3">
              <w:rPr>
                <w:rStyle w:val="Hyperlink"/>
                <w:noProof/>
              </w:rPr>
              <w:t>2.2</w:t>
            </w:r>
            <w:r w:rsidR="003D1156">
              <w:rPr>
                <w:rFonts w:asciiTheme="minorHAnsi" w:eastAsiaTheme="minorEastAsia" w:hAnsiTheme="minorHAnsi" w:cstheme="minorBidi"/>
                <w:noProof/>
                <w:szCs w:val="22"/>
              </w:rPr>
              <w:tab/>
            </w:r>
            <w:r w:rsidR="003D1156" w:rsidRPr="001218A3">
              <w:rPr>
                <w:rStyle w:val="Hyperlink"/>
                <w:noProof/>
              </w:rPr>
              <w:t>Software Inventory</w:t>
            </w:r>
            <w:r w:rsidR="003D1156">
              <w:rPr>
                <w:noProof/>
                <w:webHidden/>
              </w:rPr>
              <w:tab/>
            </w:r>
            <w:r w:rsidR="003D1156">
              <w:rPr>
                <w:noProof/>
                <w:webHidden/>
              </w:rPr>
              <w:fldChar w:fldCharType="begin"/>
            </w:r>
            <w:r w:rsidR="003D1156">
              <w:rPr>
                <w:noProof/>
                <w:webHidden/>
              </w:rPr>
              <w:instrText xml:space="preserve"> PAGEREF _Toc51670512 \h </w:instrText>
            </w:r>
            <w:r w:rsidR="003D1156">
              <w:rPr>
                <w:noProof/>
                <w:webHidden/>
              </w:rPr>
            </w:r>
            <w:r w:rsidR="003D1156">
              <w:rPr>
                <w:noProof/>
                <w:webHidden/>
              </w:rPr>
              <w:fldChar w:fldCharType="separate"/>
            </w:r>
            <w:r w:rsidR="003D1156">
              <w:rPr>
                <w:noProof/>
                <w:webHidden/>
              </w:rPr>
              <w:t>6</w:t>
            </w:r>
            <w:r w:rsidR="003D1156">
              <w:rPr>
                <w:noProof/>
                <w:webHidden/>
              </w:rPr>
              <w:fldChar w:fldCharType="end"/>
            </w:r>
          </w:hyperlink>
        </w:p>
        <w:p w14:paraId="40BCF5F6" w14:textId="16AFEFD7" w:rsidR="003D1156" w:rsidRDefault="00A72535">
          <w:pPr>
            <w:pStyle w:val="TOC2"/>
            <w:rPr>
              <w:rFonts w:asciiTheme="minorHAnsi" w:eastAsiaTheme="minorEastAsia" w:hAnsiTheme="minorHAnsi" w:cstheme="minorBidi"/>
              <w:noProof/>
              <w:szCs w:val="22"/>
            </w:rPr>
          </w:pPr>
          <w:hyperlink w:anchor="_Toc51670513" w:history="1">
            <w:r w:rsidR="003D1156" w:rsidRPr="001218A3">
              <w:rPr>
                <w:rStyle w:val="Hyperlink"/>
                <w:noProof/>
              </w:rPr>
              <w:t>2.3</w:t>
            </w:r>
            <w:r w:rsidR="003D1156">
              <w:rPr>
                <w:rFonts w:asciiTheme="minorHAnsi" w:eastAsiaTheme="minorEastAsia" w:hAnsiTheme="minorHAnsi" w:cstheme="minorBidi"/>
                <w:noProof/>
                <w:szCs w:val="22"/>
              </w:rPr>
              <w:tab/>
            </w:r>
            <w:r w:rsidR="003D1156" w:rsidRPr="001218A3">
              <w:rPr>
                <w:rStyle w:val="Hyperlink"/>
                <w:noProof/>
              </w:rPr>
              <w:t>Information Inventory</w:t>
            </w:r>
            <w:r w:rsidR="003D1156">
              <w:rPr>
                <w:noProof/>
                <w:webHidden/>
              </w:rPr>
              <w:tab/>
            </w:r>
            <w:r w:rsidR="003D1156">
              <w:rPr>
                <w:noProof/>
                <w:webHidden/>
              </w:rPr>
              <w:fldChar w:fldCharType="begin"/>
            </w:r>
            <w:r w:rsidR="003D1156">
              <w:rPr>
                <w:noProof/>
                <w:webHidden/>
              </w:rPr>
              <w:instrText xml:space="preserve"> PAGEREF _Toc51670513 \h </w:instrText>
            </w:r>
            <w:r w:rsidR="003D1156">
              <w:rPr>
                <w:noProof/>
                <w:webHidden/>
              </w:rPr>
            </w:r>
            <w:r w:rsidR="003D1156">
              <w:rPr>
                <w:noProof/>
                <w:webHidden/>
              </w:rPr>
              <w:fldChar w:fldCharType="separate"/>
            </w:r>
            <w:r w:rsidR="003D1156">
              <w:rPr>
                <w:noProof/>
                <w:webHidden/>
              </w:rPr>
              <w:t>7</w:t>
            </w:r>
            <w:r w:rsidR="003D1156">
              <w:rPr>
                <w:noProof/>
                <w:webHidden/>
              </w:rPr>
              <w:fldChar w:fldCharType="end"/>
            </w:r>
          </w:hyperlink>
        </w:p>
        <w:p w14:paraId="2C34AFBE" w14:textId="06AB50A3" w:rsidR="003D1156" w:rsidRDefault="00A72535">
          <w:pPr>
            <w:pStyle w:val="TOC3"/>
            <w:tabs>
              <w:tab w:val="left" w:pos="2160"/>
            </w:tabs>
            <w:rPr>
              <w:rFonts w:asciiTheme="minorHAnsi" w:eastAsiaTheme="minorEastAsia" w:hAnsiTheme="minorHAnsi" w:cstheme="minorBidi"/>
              <w:noProof/>
              <w:szCs w:val="22"/>
            </w:rPr>
          </w:pPr>
          <w:hyperlink w:anchor="_Toc51670514" w:history="1">
            <w:r w:rsidR="003D1156" w:rsidRPr="001218A3">
              <w:rPr>
                <w:rStyle w:val="Hyperlink"/>
                <w:noProof/>
              </w:rPr>
              <w:t>2.3.1</w:t>
            </w:r>
            <w:r w:rsidR="003D1156">
              <w:rPr>
                <w:rFonts w:asciiTheme="minorHAnsi" w:eastAsiaTheme="minorEastAsia" w:hAnsiTheme="minorHAnsi" w:cstheme="minorBidi"/>
                <w:noProof/>
                <w:szCs w:val="22"/>
              </w:rPr>
              <w:tab/>
            </w:r>
            <w:r w:rsidR="003D1156" w:rsidRPr="001218A3">
              <w:rPr>
                <w:rStyle w:val="Hyperlink"/>
                <w:noProof/>
              </w:rPr>
              <w:t>Resource Inventory</w:t>
            </w:r>
            <w:r w:rsidR="003D1156">
              <w:rPr>
                <w:noProof/>
                <w:webHidden/>
              </w:rPr>
              <w:tab/>
            </w:r>
            <w:r w:rsidR="003D1156">
              <w:rPr>
                <w:noProof/>
                <w:webHidden/>
              </w:rPr>
              <w:fldChar w:fldCharType="begin"/>
            </w:r>
            <w:r w:rsidR="003D1156">
              <w:rPr>
                <w:noProof/>
                <w:webHidden/>
              </w:rPr>
              <w:instrText xml:space="preserve"> PAGEREF _Toc51670514 \h </w:instrText>
            </w:r>
            <w:r w:rsidR="003D1156">
              <w:rPr>
                <w:noProof/>
                <w:webHidden/>
              </w:rPr>
            </w:r>
            <w:r w:rsidR="003D1156">
              <w:rPr>
                <w:noProof/>
                <w:webHidden/>
              </w:rPr>
              <w:fldChar w:fldCharType="separate"/>
            </w:r>
            <w:r w:rsidR="003D1156">
              <w:rPr>
                <w:noProof/>
                <w:webHidden/>
              </w:rPr>
              <w:t>7</w:t>
            </w:r>
            <w:r w:rsidR="003D1156">
              <w:rPr>
                <w:noProof/>
                <w:webHidden/>
              </w:rPr>
              <w:fldChar w:fldCharType="end"/>
            </w:r>
          </w:hyperlink>
        </w:p>
        <w:p w14:paraId="7C46C989" w14:textId="2AC9228C" w:rsidR="003D1156" w:rsidRDefault="00A72535">
          <w:pPr>
            <w:pStyle w:val="TOC3"/>
            <w:tabs>
              <w:tab w:val="left" w:pos="2160"/>
            </w:tabs>
            <w:rPr>
              <w:rFonts w:asciiTheme="minorHAnsi" w:eastAsiaTheme="minorEastAsia" w:hAnsiTheme="minorHAnsi" w:cstheme="minorBidi"/>
              <w:noProof/>
              <w:szCs w:val="22"/>
            </w:rPr>
          </w:pPr>
          <w:hyperlink w:anchor="_Toc51670515" w:history="1">
            <w:r w:rsidR="003D1156" w:rsidRPr="001218A3">
              <w:rPr>
                <w:rStyle w:val="Hyperlink"/>
                <w:noProof/>
              </w:rPr>
              <w:t>2.3.2</w:t>
            </w:r>
            <w:r w:rsidR="003D1156">
              <w:rPr>
                <w:rFonts w:asciiTheme="minorHAnsi" w:eastAsiaTheme="minorEastAsia" w:hAnsiTheme="minorHAnsi" w:cstheme="minorBidi"/>
                <w:noProof/>
                <w:szCs w:val="22"/>
              </w:rPr>
              <w:tab/>
            </w:r>
            <w:r w:rsidR="003D1156" w:rsidRPr="001218A3">
              <w:rPr>
                <w:rStyle w:val="Hyperlink"/>
                <w:noProof/>
              </w:rPr>
              <w:t>Report Inventory</w:t>
            </w:r>
            <w:r w:rsidR="003D1156">
              <w:rPr>
                <w:noProof/>
                <w:webHidden/>
              </w:rPr>
              <w:tab/>
            </w:r>
            <w:r w:rsidR="003D1156">
              <w:rPr>
                <w:noProof/>
                <w:webHidden/>
              </w:rPr>
              <w:fldChar w:fldCharType="begin"/>
            </w:r>
            <w:r w:rsidR="003D1156">
              <w:rPr>
                <w:noProof/>
                <w:webHidden/>
              </w:rPr>
              <w:instrText xml:space="preserve"> PAGEREF _Toc51670515 \h </w:instrText>
            </w:r>
            <w:r w:rsidR="003D1156">
              <w:rPr>
                <w:noProof/>
                <w:webHidden/>
              </w:rPr>
            </w:r>
            <w:r w:rsidR="003D1156">
              <w:rPr>
                <w:noProof/>
                <w:webHidden/>
              </w:rPr>
              <w:fldChar w:fldCharType="separate"/>
            </w:r>
            <w:r w:rsidR="003D1156">
              <w:rPr>
                <w:noProof/>
                <w:webHidden/>
              </w:rPr>
              <w:t>7</w:t>
            </w:r>
            <w:r w:rsidR="003D1156">
              <w:rPr>
                <w:noProof/>
                <w:webHidden/>
              </w:rPr>
              <w:fldChar w:fldCharType="end"/>
            </w:r>
          </w:hyperlink>
        </w:p>
        <w:p w14:paraId="42AE91D8" w14:textId="6B16ED5C" w:rsidR="003D1156" w:rsidRDefault="00A72535">
          <w:pPr>
            <w:pStyle w:val="TOC2"/>
            <w:rPr>
              <w:rFonts w:asciiTheme="minorHAnsi" w:eastAsiaTheme="minorEastAsia" w:hAnsiTheme="minorHAnsi" w:cstheme="minorBidi"/>
              <w:noProof/>
              <w:szCs w:val="22"/>
            </w:rPr>
          </w:pPr>
          <w:hyperlink w:anchor="_Toc51670516" w:history="1">
            <w:r w:rsidR="003D1156" w:rsidRPr="001218A3">
              <w:rPr>
                <w:rStyle w:val="Hyperlink"/>
                <w:noProof/>
              </w:rPr>
              <w:t>2.4</w:t>
            </w:r>
            <w:r w:rsidR="003D1156">
              <w:rPr>
                <w:rFonts w:asciiTheme="minorHAnsi" w:eastAsiaTheme="minorEastAsia" w:hAnsiTheme="minorHAnsi" w:cstheme="minorBidi"/>
                <w:noProof/>
                <w:szCs w:val="22"/>
              </w:rPr>
              <w:tab/>
            </w:r>
            <w:r w:rsidR="003D1156" w:rsidRPr="001218A3">
              <w:rPr>
                <w:rStyle w:val="Hyperlink"/>
                <w:noProof/>
              </w:rPr>
              <w:t>Server Inventory</w:t>
            </w:r>
            <w:r w:rsidR="003D1156">
              <w:rPr>
                <w:noProof/>
                <w:webHidden/>
              </w:rPr>
              <w:tab/>
            </w:r>
            <w:r w:rsidR="003D1156">
              <w:rPr>
                <w:noProof/>
                <w:webHidden/>
              </w:rPr>
              <w:fldChar w:fldCharType="begin"/>
            </w:r>
            <w:r w:rsidR="003D1156">
              <w:rPr>
                <w:noProof/>
                <w:webHidden/>
              </w:rPr>
              <w:instrText xml:space="preserve"> PAGEREF _Toc51670516 \h </w:instrText>
            </w:r>
            <w:r w:rsidR="003D1156">
              <w:rPr>
                <w:noProof/>
                <w:webHidden/>
              </w:rPr>
            </w:r>
            <w:r w:rsidR="003D1156">
              <w:rPr>
                <w:noProof/>
                <w:webHidden/>
              </w:rPr>
              <w:fldChar w:fldCharType="separate"/>
            </w:r>
            <w:r w:rsidR="003D1156">
              <w:rPr>
                <w:noProof/>
                <w:webHidden/>
              </w:rPr>
              <w:t>7</w:t>
            </w:r>
            <w:r w:rsidR="003D1156">
              <w:rPr>
                <w:noProof/>
                <w:webHidden/>
              </w:rPr>
              <w:fldChar w:fldCharType="end"/>
            </w:r>
          </w:hyperlink>
        </w:p>
        <w:p w14:paraId="3E1DD5B9" w14:textId="4B584C51" w:rsidR="003D1156" w:rsidRDefault="00A72535">
          <w:pPr>
            <w:pStyle w:val="TOC2"/>
            <w:rPr>
              <w:rFonts w:asciiTheme="minorHAnsi" w:eastAsiaTheme="minorEastAsia" w:hAnsiTheme="minorHAnsi" w:cstheme="minorBidi"/>
              <w:noProof/>
              <w:szCs w:val="22"/>
            </w:rPr>
          </w:pPr>
          <w:hyperlink w:anchor="_Toc51670517" w:history="1">
            <w:r w:rsidR="003D1156" w:rsidRPr="001218A3">
              <w:rPr>
                <w:rStyle w:val="Hyperlink"/>
                <w:noProof/>
              </w:rPr>
              <w:t>2.5</w:t>
            </w:r>
            <w:r w:rsidR="003D1156">
              <w:rPr>
                <w:rFonts w:asciiTheme="minorHAnsi" w:eastAsiaTheme="minorEastAsia" w:hAnsiTheme="minorHAnsi" w:cstheme="minorBidi"/>
                <w:noProof/>
                <w:szCs w:val="22"/>
              </w:rPr>
              <w:tab/>
            </w:r>
            <w:r w:rsidR="003D1156" w:rsidRPr="001218A3">
              <w:rPr>
                <w:rStyle w:val="Hyperlink"/>
                <w:noProof/>
              </w:rPr>
              <w:t>Processing Overview</w:t>
            </w:r>
            <w:r w:rsidR="003D1156">
              <w:rPr>
                <w:noProof/>
                <w:webHidden/>
              </w:rPr>
              <w:tab/>
            </w:r>
            <w:r w:rsidR="003D1156">
              <w:rPr>
                <w:noProof/>
                <w:webHidden/>
              </w:rPr>
              <w:fldChar w:fldCharType="begin"/>
            </w:r>
            <w:r w:rsidR="003D1156">
              <w:rPr>
                <w:noProof/>
                <w:webHidden/>
              </w:rPr>
              <w:instrText xml:space="preserve"> PAGEREF _Toc51670517 \h </w:instrText>
            </w:r>
            <w:r w:rsidR="003D1156">
              <w:rPr>
                <w:noProof/>
                <w:webHidden/>
              </w:rPr>
            </w:r>
            <w:r w:rsidR="003D1156">
              <w:rPr>
                <w:noProof/>
                <w:webHidden/>
              </w:rPr>
              <w:fldChar w:fldCharType="separate"/>
            </w:r>
            <w:r w:rsidR="003D1156">
              <w:rPr>
                <w:noProof/>
                <w:webHidden/>
              </w:rPr>
              <w:t>7</w:t>
            </w:r>
            <w:r w:rsidR="003D1156">
              <w:rPr>
                <w:noProof/>
                <w:webHidden/>
              </w:rPr>
              <w:fldChar w:fldCharType="end"/>
            </w:r>
          </w:hyperlink>
        </w:p>
        <w:p w14:paraId="199CF446" w14:textId="383EFFF6" w:rsidR="003D1156" w:rsidRDefault="00A72535">
          <w:pPr>
            <w:pStyle w:val="TOC3"/>
            <w:tabs>
              <w:tab w:val="left" w:pos="2160"/>
            </w:tabs>
            <w:rPr>
              <w:rFonts w:asciiTheme="minorHAnsi" w:eastAsiaTheme="minorEastAsia" w:hAnsiTheme="minorHAnsi" w:cstheme="minorBidi"/>
              <w:noProof/>
              <w:szCs w:val="22"/>
            </w:rPr>
          </w:pPr>
          <w:hyperlink w:anchor="_Toc51670518" w:history="1">
            <w:r w:rsidR="003D1156" w:rsidRPr="001218A3">
              <w:rPr>
                <w:rStyle w:val="Hyperlink"/>
                <w:noProof/>
              </w:rPr>
              <w:t>2.5.1</w:t>
            </w:r>
            <w:r w:rsidR="003D1156">
              <w:rPr>
                <w:rFonts w:asciiTheme="minorHAnsi" w:eastAsiaTheme="minorEastAsia" w:hAnsiTheme="minorHAnsi" w:cstheme="minorBidi"/>
                <w:noProof/>
                <w:szCs w:val="22"/>
              </w:rPr>
              <w:tab/>
            </w:r>
            <w:r w:rsidR="003D1156" w:rsidRPr="001218A3">
              <w:rPr>
                <w:rStyle w:val="Hyperlink"/>
                <w:noProof/>
              </w:rPr>
              <w:t>System Restrictions</w:t>
            </w:r>
            <w:r w:rsidR="003D1156">
              <w:rPr>
                <w:noProof/>
                <w:webHidden/>
              </w:rPr>
              <w:tab/>
            </w:r>
            <w:r w:rsidR="003D1156">
              <w:rPr>
                <w:noProof/>
                <w:webHidden/>
              </w:rPr>
              <w:fldChar w:fldCharType="begin"/>
            </w:r>
            <w:r w:rsidR="003D1156">
              <w:rPr>
                <w:noProof/>
                <w:webHidden/>
              </w:rPr>
              <w:instrText xml:space="preserve"> PAGEREF _Toc51670518 \h </w:instrText>
            </w:r>
            <w:r w:rsidR="003D1156">
              <w:rPr>
                <w:noProof/>
                <w:webHidden/>
              </w:rPr>
            </w:r>
            <w:r w:rsidR="003D1156">
              <w:rPr>
                <w:noProof/>
                <w:webHidden/>
              </w:rPr>
              <w:fldChar w:fldCharType="separate"/>
            </w:r>
            <w:r w:rsidR="003D1156">
              <w:rPr>
                <w:noProof/>
                <w:webHidden/>
              </w:rPr>
              <w:t>7</w:t>
            </w:r>
            <w:r w:rsidR="003D1156">
              <w:rPr>
                <w:noProof/>
                <w:webHidden/>
              </w:rPr>
              <w:fldChar w:fldCharType="end"/>
            </w:r>
          </w:hyperlink>
        </w:p>
        <w:p w14:paraId="3553E1A5" w14:textId="00F9BD1F" w:rsidR="003D1156" w:rsidRDefault="00A72535">
          <w:pPr>
            <w:pStyle w:val="TOC3"/>
            <w:tabs>
              <w:tab w:val="left" w:pos="2160"/>
            </w:tabs>
            <w:rPr>
              <w:rFonts w:asciiTheme="minorHAnsi" w:eastAsiaTheme="minorEastAsia" w:hAnsiTheme="minorHAnsi" w:cstheme="minorBidi"/>
              <w:noProof/>
              <w:szCs w:val="22"/>
            </w:rPr>
          </w:pPr>
          <w:hyperlink w:anchor="_Toc51670519" w:history="1">
            <w:r w:rsidR="003D1156" w:rsidRPr="001218A3">
              <w:rPr>
                <w:rStyle w:val="Hyperlink"/>
                <w:noProof/>
              </w:rPr>
              <w:t>2.5.2</w:t>
            </w:r>
            <w:r w:rsidR="003D1156">
              <w:rPr>
                <w:rFonts w:asciiTheme="minorHAnsi" w:eastAsiaTheme="minorEastAsia" w:hAnsiTheme="minorHAnsi" w:cstheme="minorBidi"/>
                <w:noProof/>
                <w:szCs w:val="22"/>
              </w:rPr>
              <w:tab/>
            </w:r>
            <w:r w:rsidR="003D1156" w:rsidRPr="001218A3">
              <w:rPr>
                <w:rStyle w:val="Hyperlink"/>
                <w:noProof/>
              </w:rPr>
              <w:t>Waivers of Operational Standards</w:t>
            </w:r>
            <w:r w:rsidR="003D1156">
              <w:rPr>
                <w:noProof/>
                <w:webHidden/>
              </w:rPr>
              <w:tab/>
            </w:r>
            <w:r w:rsidR="003D1156">
              <w:rPr>
                <w:noProof/>
                <w:webHidden/>
              </w:rPr>
              <w:fldChar w:fldCharType="begin"/>
            </w:r>
            <w:r w:rsidR="003D1156">
              <w:rPr>
                <w:noProof/>
                <w:webHidden/>
              </w:rPr>
              <w:instrText xml:space="preserve"> PAGEREF _Toc51670519 \h </w:instrText>
            </w:r>
            <w:r w:rsidR="003D1156">
              <w:rPr>
                <w:noProof/>
                <w:webHidden/>
              </w:rPr>
            </w:r>
            <w:r w:rsidR="003D1156">
              <w:rPr>
                <w:noProof/>
                <w:webHidden/>
              </w:rPr>
              <w:fldChar w:fldCharType="separate"/>
            </w:r>
            <w:r w:rsidR="003D1156">
              <w:rPr>
                <w:noProof/>
                <w:webHidden/>
              </w:rPr>
              <w:t>8</w:t>
            </w:r>
            <w:r w:rsidR="003D1156">
              <w:rPr>
                <w:noProof/>
                <w:webHidden/>
              </w:rPr>
              <w:fldChar w:fldCharType="end"/>
            </w:r>
          </w:hyperlink>
        </w:p>
        <w:p w14:paraId="6E0443F7" w14:textId="0423704C" w:rsidR="003D1156" w:rsidRDefault="00A72535">
          <w:pPr>
            <w:pStyle w:val="TOC3"/>
            <w:tabs>
              <w:tab w:val="left" w:pos="2160"/>
            </w:tabs>
            <w:rPr>
              <w:rFonts w:asciiTheme="minorHAnsi" w:eastAsiaTheme="minorEastAsia" w:hAnsiTheme="minorHAnsi" w:cstheme="minorBidi"/>
              <w:noProof/>
              <w:szCs w:val="22"/>
            </w:rPr>
          </w:pPr>
          <w:hyperlink w:anchor="_Toc51670520" w:history="1">
            <w:r w:rsidR="003D1156" w:rsidRPr="001218A3">
              <w:rPr>
                <w:rStyle w:val="Hyperlink"/>
                <w:noProof/>
              </w:rPr>
              <w:t>2.5.3</w:t>
            </w:r>
            <w:r w:rsidR="003D1156">
              <w:rPr>
                <w:rFonts w:asciiTheme="minorHAnsi" w:eastAsiaTheme="minorEastAsia" w:hAnsiTheme="minorHAnsi" w:cstheme="minorBidi"/>
                <w:noProof/>
                <w:szCs w:val="22"/>
              </w:rPr>
              <w:tab/>
            </w:r>
            <w:r w:rsidR="003D1156" w:rsidRPr="001218A3">
              <w:rPr>
                <w:rStyle w:val="Hyperlink"/>
                <w:noProof/>
              </w:rPr>
              <w:t>Interfaces with Other Systems</w:t>
            </w:r>
            <w:r w:rsidR="003D1156">
              <w:rPr>
                <w:noProof/>
                <w:webHidden/>
              </w:rPr>
              <w:tab/>
            </w:r>
            <w:r w:rsidR="003D1156">
              <w:rPr>
                <w:noProof/>
                <w:webHidden/>
              </w:rPr>
              <w:fldChar w:fldCharType="begin"/>
            </w:r>
            <w:r w:rsidR="003D1156">
              <w:rPr>
                <w:noProof/>
                <w:webHidden/>
              </w:rPr>
              <w:instrText xml:space="preserve"> PAGEREF _Toc51670520 \h </w:instrText>
            </w:r>
            <w:r w:rsidR="003D1156">
              <w:rPr>
                <w:noProof/>
                <w:webHidden/>
              </w:rPr>
            </w:r>
            <w:r w:rsidR="003D1156">
              <w:rPr>
                <w:noProof/>
                <w:webHidden/>
              </w:rPr>
              <w:fldChar w:fldCharType="separate"/>
            </w:r>
            <w:r w:rsidR="003D1156">
              <w:rPr>
                <w:noProof/>
                <w:webHidden/>
              </w:rPr>
              <w:t>8</w:t>
            </w:r>
            <w:r w:rsidR="003D1156">
              <w:rPr>
                <w:noProof/>
                <w:webHidden/>
              </w:rPr>
              <w:fldChar w:fldCharType="end"/>
            </w:r>
          </w:hyperlink>
        </w:p>
        <w:p w14:paraId="34B05072" w14:textId="48B3FE78" w:rsidR="003D1156" w:rsidRDefault="00A72535">
          <w:pPr>
            <w:pStyle w:val="TOC2"/>
            <w:rPr>
              <w:rFonts w:asciiTheme="minorHAnsi" w:eastAsiaTheme="minorEastAsia" w:hAnsiTheme="minorHAnsi" w:cstheme="minorBidi"/>
              <w:noProof/>
              <w:szCs w:val="22"/>
            </w:rPr>
          </w:pPr>
          <w:hyperlink w:anchor="_Toc51670521" w:history="1">
            <w:r w:rsidR="003D1156" w:rsidRPr="001218A3">
              <w:rPr>
                <w:rStyle w:val="Hyperlink"/>
                <w:noProof/>
              </w:rPr>
              <w:t>2.6</w:t>
            </w:r>
            <w:r w:rsidR="003D1156">
              <w:rPr>
                <w:rFonts w:asciiTheme="minorHAnsi" w:eastAsiaTheme="minorEastAsia" w:hAnsiTheme="minorHAnsi" w:cstheme="minorBidi"/>
                <w:noProof/>
                <w:szCs w:val="22"/>
              </w:rPr>
              <w:tab/>
            </w:r>
            <w:r w:rsidR="003D1156" w:rsidRPr="001218A3">
              <w:rPr>
                <w:rStyle w:val="Hyperlink"/>
                <w:noProof/>
              </w:rPr>
              <w:t>System Architecture Diagrams</w:t>
            </w:r>
            <w:r w:rsidR="003D1156">
              <w:rPr>
                <w:noProof/>
                <w:webHidden/>
              </w:rPr>
              <w:tab/>
            </w:r>
            <w:r w:rsidR="003D1156">
              <w:rPr>
                <w:noProof/>
                <w:webHidden/>
              </w:rPr>
              <w:fldChar w:fldCharType="begin"/>
            </w:r>
            <w:r w:rsidR="003D1156">
              <w:rPr>
                <w:noProof/>
                <w:webHidden/>
              </w:rPr>
              <w:instrText xml:space="preserve"> PAGEREF _Toc51670521 \h </w:instrText>
            </w:r>
            <w:r w:rsidR="003D1156">
              <w:rPr>
                <w:noProof/>
                <w:webHidden/>
              </w:rPr>
            </w:r>
            <w:r w:rsidR="003D1156">
              <w:rPr>
                <w:noProof/>
                <w:webHidden/>
              </w:rPr>
              <w:fldChar w:fldCharType="separate"/>
            </w:r>
            <w:r w:rsidR="003D1156">
              <w:rPr>
                <w:noProof/>
                <w:webHidden/>
              </w:rPr>
              <w:t>8</w:t>
            </w:r>
            <w:r w:rsidR="003D1156">
              <w:rPr>
                <w:noProof/>
                <w:webHidden/>
              </w:rPr>
              <w:fldChar w:fldCharType="end"/>
            </w:r>
          </w:hyperlink>
        </w:p>
        <w:p w14:paraId="6B0AE6AD" w14:textId="7FF64B84" w:rsidR="003D1156" w:rsidRDefault="00A72535">
          <w:pPr>
            <w:pStyle w:val="TOC2"/>
            <w:rPr>
              <w:rFonts w:asciiTheme="minorHAnsi" w:eastAsiaTheme="minorEastAsia" w:hAnsiTheme="minorHAnsi" w:cstheme="minorBidi"/>
              <w:noProof/>
              <w:szCs w:val="22"/>
            </w:rPr>
          </w:pPr>
          <w:hyperlink w:anchor="_Toc51670522" w:history="1">
            <w:r w:rsidR="003D1156" w:rsidRPr="001218A3">
              <w:rPr>
                <w:rStyle w:val="Hyperlink"/>
                <w:noProof/>
              </w:rPr>
              <w:t>2.7</w:t>
            </w:r>
            <w:r w:rsidR="003D1156">
              <w:rPr>
                <w:rFonts w:asciiTheme="minorHAnsi" w:eastAsiaTheme="minorEastAsia" w:hAnsiTheme="minorHAnsi" w:cstheme="minorBidi"/>
                <w:noProof/>
                <w:szCs w:val="22"/>
              </w:rPr>
              <w:tab/>
            </w:r>
            <w:r w:rsidR="003D1156" w:rsidRPr="001218A3">
              <w:rPr>
                <w:rStyle w:val="Hyperlink"/>
                <w:noProof/>
              </w:rPr>
              <w:t>Communications Overview</w:t>
            </w:r>
            <w:r w:rsidR="003D1156">
              <w:rPr>
                <w:noProof/>
                <w:webHidden/>
              </w:rPr>
              <w:tab/>
            </w:r>
            <w:r w:rsidR="003D1156">
              <w:rPr>
                <w:noProof/>
                <w:webHidden/>
              </w:rPr>
              <w:fldChar w:fldCharType="begin"/>
            </w:r>
            <w:r w:rsidR="003D1156">
              <w:rPr>
                <w:noProof/>
                <w:webHidden/>
              </w:rPr>
              <w:instrText xml:space="preserve"> PAGEREF _Toc51670522 \h </w:instrText>
            </w:r>
            <w:r w:rsidR="003D1156">
              <w:rPr>
                <w:noProof/>
                <w:webHidden/>
              </w:rPr>
            </w:r>
            <w:r w:rsidR="003D1156">
              <w:rPr>
                <w:noProof/>
                <w:webHidden/>
              </w:rPr>
              <w:fldChar w:fldCharType="separate"/>
            </w:r>
            <w:r w:rsidR="003D1156">
              <w:rPr>
                <w:noProof/>
                <w:webHidden/>
              </w:rPr>
              <w:t>8</w:t>
            </w:r>
            <w:r w:rsidR="003D1156">
              <w:rPr>
                <w:noProof/>
                <w:webHidden/>
              </w:rPr>
              <w:fldChar w:fldCharType="end"/>
            </w:r>
          </w:hyperlink>
        </w:p>
        <w:p w14:paraId="1C405CB5" w14:textId="18A59B96" w:rsidR="003D1156" w:rsidRDefault="00A72535">
          <w:pPr>
            <w:pStyle w:val="TOC2"/>
            <w:rPr>
              <w:rFonts w:asciiTheme="minorHAnsi" w:eastAsiaTheme="minorEastAsia" w:hAnsiTheme="minorHAnsi" w:cstheme="minorBidi"/>
              <w:noProof/>
              <w:szCs w:val="22"/>
            </w:rPr>
          </w:pPr>
          <w:hyperlink w:anchor="_Toc51670523" w:history="1">
            <w:r w:rsidR="003D1156" w:rsidRPr="001218A3">
              <w:rPr>
                <w:rStyle w:val="Hyperlink"/>
                <w:noProof/>
              </w:rPr>
              <w:t>2.8</w:t>
            </w:r>
            <w:r w:rsidR="003D1156">
              <w:rPr>
                <w:rFonts w:asciiTheme="minorHAnsi" w:eastAsiaTheme="minorEastAsia" w:hAnsiTheme="minorHAnsi" w:cstheme="minorBidi"/>
                <w:noProof/>
                <w:szCs w:val="22"/>
              </w:rPr>
              <w:tab/>
            </w:r>
            <w:r w:rsidR="003D1156" w:rsidRPr="001218A3">
              <w:rPr>
                <w:rStyle w:val="Hyperlink"/>
                <w:noProof/>
              </w:rPr>
              <w:t>Security</w:t>
            </w:r>
            <w:r w:rsidR="003D1156">
              <w:rPr>
                <w:noProof/>
                <w:webHidden/>
              </w:rPr>
              <w:tab/>
            </w:r>
            <w:r w:rsidR="003D1156">
              <w:rPr>
                <w:noProof/>
                <w:webHidden/>
              </w:rPr>
              <w:fldChar w:fldCharType="begin"/>
            </w:r>
            <w:r w:rsidR="003D1156">
              <w:rPr>
                <w:noProof/>
                <w:webHidden/>
              </w:rPr>
              <w:instrText xml:space="preserve"> PAGEREF _Toc51670523 \h </w:instrText>
            </w:r>
            <w:r w:rsidR="003D1156">
              <w:rPr>
                <w:noProof/>
                <w:webHidden/>
              </w:rPr>
            </w:r>
            <w:r w:rsidR="003D1156">
              <w:rPr>
                <w:noProof/>
                <w:webHidden/>
              </w:rPr>
              <w:fldChar w:fldCharType="separate"/>
            </w:r>
            <w:r w:rsidR="003D1156">
              <w:rPr>
                <w:noProof/>
                <w:webHidden/>
              </w:rPr>
              <w:t>8</w:t>
            </w:r>
            <w:r w:rsidR="003D1156">
              <w:rPr>
                <w:noProof/>
                <w:webHidden/>
              </w:rPr>
              <w:fldChar w:fldCharType="end"/>
            </w:r>
          </w:hyperlink>
        </w:p>
        <w:p w14:paraId="6C3147EB" w14:textId="4783DA17" w:rsidR="003D1156" w:rsidRDefault="00A72535">
          <w:pPr>
            <w:pStyle w:val="TOC1"/>
            <w:rPr>
              <w:rFonts w:asciiTheme="minorHAnsi" w:eastAsiaTheme="minorEastAsia" w:hAnsiTheme="minorHAnsi" w:cstheme="minorBidi"/>
              <w:b w:val="0"/>
              <w:caps w:val="0"/>
              <w:noProof/>
              <w:szCs w:val="22"/>
            </w:rPr>
          </w:pPr>
          <w:hyperlink w:anchor="_Toc51670524" w:history="1">
            <w:r w:rsidR="003D1156" w:rsidRPr="001218A3">
              <w:rPr>
                <w:rStyle w:val="Hyperlink"/>
                <w:noProof/>
              </w:rPr>
              <w:t>3.</w:t>
            </w:r>
            <w:r w:rsidR="003D1156">
              <w:rPr>
                <w:rFonts w:asciiTheme="minorHAnsi" w:eastAsiaTheme="minorEastAsia" w:hAnsiTheme="minorHAnsi" w:cstheme="minorBidi"/>
                <w:b w:val="0"/>
                <w:caps w:val="0"/>
                <w:noProof/>
                <w:szCs w:val="22"/>
              </w:rPr>
              <w:tab/>
            </w:r>
            <w:r w:rsidR="003D1156" w:rsidRPr="001218A3">
              <w:rPr>
                <w:rStyle w:val="Hyperlink"/>
                <w:noProof/>
              </w:rPr>
              <w:t>Description of Operational Jobs</w:t>
            </w:r>
            <w:r w:rsidR="003D1156">
              <w:rPr>
                <w:noProof/>
                <w:webHidden/>
              </w:rPr>
              <w:tab/>
            </w:r>
            <w:r w:rsidR="003D1156">
              <w:rPr>
                <w:noProof/>
                <w:webHidden/>
              </w:rPr>
              <w:fldChar w:fldCharType="begin"/>
            </w:r>
            <w:r w:rsidR="003D1156">
              <w:rPr>
                <w:noProof/>
                <w:webHidden/>
              </w:rPr>
              <w:instrText xml:space="preserve"> PAGEREF _Toc51670524 \h </w:instrText>
            </w:r>
            <w:r w:rsidR="003D1156">
              <w:rPr>
                <w:noProof/>
                <w:webHidden/>
              </w:rPr>
            </w:r>
            <w:r w:rsidR="003D1156">
              <w:rPr>
                <w:noProof/>
                <w:webHidden/>
              </w:rPr>
              <w:fldChar w:fldCharType="separate"/>
            </w:r>
            <w:r w:rsidR="003D1156">
              <w:rPr>
                <w:noProof/>
                <w:webHidden/>
              </w:rPr>
              <w:t>8</w:t>
            </w:r>
            <w:r w:rsidR="003D1156">
              <w:rPr>
                <w:noProof/>
                <w:webHidden/>
              </w:rPr>
              <w:fldChar w:fldCharType="end"/>
            </w:r>
          </w:hyperlink>
        </w:p>
        <w:p w14:paraId="39A0FD1B" w14:textId="2FE093B5" w:rsidR="003D1156" w:rsidRDefault="00A72535">
          <w:pPr>
            <w:pStyle w:val="TOC2"/>
            <w:rPr>
              <w:rFonts w:asciiTheme="minorHAnsi" w:eastAsiaTheme="minorEastAsia" w:hAnsiTheme="minorHAnsi" w:cstheme="minorBidi"/>
              <w:noProof/>
              <w:szCs w:val="22"/>
            </w:rPr>
          </w:pPr>
          <w:hyperlink w:anchor="_Toc51670525" w:history="1">
            <w:r w:rsidR="003D1156" w:rsidRPr="001218A3">
              <w:rPr>
                <w:rStyle w:val="Hyperlink"/>
                <w:noProof/>
              </w:rPr>
              <w:t>3.1</w:t>
            </w:r>
            <w:r w:rsidR="003D1156">
              <w:rPr>
                <w:rFonts w:asciiTheme="minorHAnsi" w:eastAsiaTheme="minorEastAsia" w:hAnsiTheme="minorHAnsi" w:cstheme="minorBidi"/>
                <w:noProof/>
                <w:szCs w:val="22"/>
              </w:rPr>
              <w:tab/>
            </w:r>
            <w:r w:rsidR="003D1156" w:rsidRPr="001218A3">
              <w:rPr>
                <w:rStyle w:val="Hyperlink"/>
                <w:noProof/>
              </w:rPr>
              <w:t>Job Inventory</w:t>
            </w:r>
            <w:r w:rsidR="003D1156">
              <w:rPr>
                <w:noProof/>
                <w:webHidden/>
              </w:rPr>
              <w:tab/>
            </w:r>
            <w:r w:rsidR="003D1156">
              <w:rPr>
                <w:noProof/>
                <w:webHidden/>
              </w:rPr>
              <w:fldChar w:fldCharType="begin"/>
            </w:r>
            <w:r w:rsidR="003D1156">
              <w:rPr>
                <w:noProof/>
                <w:webHidden/>
              </w:rPr>
              <w:instrText xml:space="preserve"> PAGEREF _Toc51670525 \h </w:instrText>
            </w:r>
            <w:r w:rsidR="003D1156">
              <w:rPr>
                <w:noProof/>
                <w:webHidden/>
              </w:rPr>
            </w:r>
            <w:r w:rsidR="003D1156">
              <w:rPr>
                <w:noProof/>
                <w:webHidden/>
              </w:rPr>
              <w:fldChar w:fldCharType="separate"/>
            </w:r>
            <w:r w:rsidR="003D1156">
              <w:rPr>
                <w:noProof/>
                <w:webHidden/>
              </w:rPr>
              <w:t>9</w:t>
            </w:r>
            <w:r w:rsidR="003D1156">
              <w:rPr>
                <w:noProof/>
                <w:webHidden/>
              </w:rPr>
              <w:fldChar w:fldCharType="end"/>
            </w:r>
          </w:hyperlink>
        </w:p>
        <w:p w14:paraId="701ABCAA" w14:textId="193D167F" w:rsidR="003D1156" w:rsidRDefault="00A72535">
          <w:pPr>
            <w:pStyle w:val="TOC2"/>
            <w:rPr>
              <w:rFonts w:asciiTheme="minorHAnsi" w:eastAsiaTheme="minorEastAsia" w:hAnsiTheme="minorHAnsi" w:cstheme="minorBidi"/>
              <w:noProof/>
              <w:szCs w:val="22"/>
            </w:rPr>
          </w:pPr>
          <w:hyperlink w:anchor="_Toc51670526" w:history="1">
            <w:r w:rsidR="003D1156" w:rsidRPr="001218A3">
              <w:rPr>
                <w:rStyle w:val="Hyperlink"/>
                <w:noProof/>
              </w:rPr>
              <w:t>3.2</w:t>
            </w:r>
            <w:r w:rsidR="003D1156">
              <w:rPr>
                <w:rFonts w:asciiTheme="minorHAnsi" w:eastAsiaTheme="minorEastAsia" w:hAnsiTheme="minorHAnsi" w:cstheme="minorBidi"/>
                <w:noProof/>
                <w:szCs w:val="22"/>
              </w:rPr>
              <w:tab/>
            </w:r>
            <w:r w:rsidR="003D1156" w:rsidRPr="001218A3">
              <w:rPr>
                <w:rStyle w:val="Hyperlink"/>
                <w:noProof/>
              </w:rPr>
              <w:t>Diagnostic Procedures</w:t>
            </w:r>
            <w:r w:rsidR="003D1156">
              <w:rPr>
                <w:noProof/>
                <w:webHidden/>
              </w:rPr>
              <w:tab/>
            </w:r>
            <w:r w:rsidR="003D1156">
              <w:rPr>
                <w:noProof/>
                <w:webHidden/>
              </w:rPr>
              <w:fldChar w:fldCharType="begin"/>
            </w:r>
            <w:r w:rsidR="003D1156">
              <w:rPr>
                <w:noProof/>
                <w:webHidden/>
              </w:rPr>
              <w:instrText xml:space="preserve"> PAGEREF _Toc51670526 \h </w:instrText>
            </w:r>
            <w:r w:rsidR="003D1156">
              <w:rPr>
                <w:noProof/>
                <w:webHidden/>
              </w:rPr>
            </w:r>
            <w:r w:rsidR="003D1156">
              <w:rPr>
                <w:noProof/>
                <w:webHidden/>
              </w:rPr>
              <w:fldChar w:fldCharType="separate"/>
            </w:r>
            <w:r w:rsidR="003D1156">
              <w:rPr>
                <w:noProof/>
                <w:webHidden/>
              </w:rPr>
              <w:t>9</w:t>
            </w:r>
            <w:r w:rsidR="003D1156">
              <w:rPr>
                <w:noProof/>
                <w:webHidden/>
              </w:rPr>
              <w:fldChar w:fldCharType="end"/>
            </w:r>
          </w:hyperlink>
        </w:p>
        <w:p w14:paraId="4CC4A704" w14:textId="50344833" w:rsidR="003D1156" w:rsidRDefault="00A72535">
          <w:pPr>
            <w:pStyle w:val="TOC2"/>
            <w:rPr>
              <w:rFonts w:asciiTheme="minorHAnsi" w:eastAsiaTheme="minorEastAsia" w:hAnsiTheme="minorHAnsi" w:cstheme="minorBidi"/>
              <w:noProof/>
              <w:szCs w:val="22"/>
            </w:rPr>
          </w:pPr>
          <w:hyperlink w:anchor="_Toc51670527" w:history="1">
            <w:r w:rsidR="003D1156" w:rsidRPr="001218A3">
              <w:rPr>
                <w:rStyle w:val="Hyperlink"/>
                <w:noProof/>
              </w:rPr>
              <w:t>3.3</w:t>
            </w:r>
            <w:r w:rsidR="003D1156">
              <w:rPr>
                <w:rFonts w:asciiTheme="minorHAnsi" w:eastAsiaTheme="minorEastAsia" w:hAnsiTheme="minorHAnsi" w:cstheme="minorBidi"/>
                <w:noProof/>
                <w:szCs w:val="22"/>
              </w:rPr>
              <w:tab/>
            </w:r>
            <w:r w:rsidR="003D1156" w:rsidRPr="001218A3">
              <w:rPr>
                <w:rStyle w:val="Hyperlink"/>
                <w:noProof/>
              </w:rPr>
              <w:t>Error Messages</w:t>
            </w:r>
            <w:r w:rsidR="003D1156">
              <w:rPr>
                <w:noProof/>
                <w:webHidden/>
              </w:rPr>
              <w:tab/>
            </w:r>
            <w:r w:rsidR="003D1156">
              <w:rPr>
                <w:noProof/>
                <w:webHidden/>
              </w:rPr>
              <w:fldChar w:fldCharType="begin"/>
            </w:r>
            <w:r w:rsidR="003D1156">
              <w:rPr>
                <w:noProof/>
                <w:webHidden/>
              </w:rPr>
              <w:instrText xml:space="preserve"> PAGEREF _Toc51670527 \h </w:instrText>
            </w:r>
            <w:r w:rsidR="003D1156">
              <w:rPr>
                <w:noProof/>
                <w:webHidden/>
              </w:rPr>
            </w:r>
            <w:r w:rsidR="003D1156">
              <w:rPr>
                <w:noProof/>
                <w:webHidden/>
              </w:rPr>
              <w:fldChar w:fldCharType="separate"/>
            </w:r>
            <w:r w:rsidR="003D1156">
              <w:rPr>
                <w:noProof/>
                <w:webHidden/>
              </w:rPr>
              <w:t>9</w:t>
            </w:r>
            <w:r w:rsidR="003D1156">
              <w:rPr>
                <w:noProof/>
                <w:webHidden/>
              </w:rPr>
              <w:fldChar w:fldCharType="end"/>
            </w:r>
          </w:hyperlink>
        </w:p>
        <w:p w14:paraId="2F48159A" w14:textId="1E0C929E" w:rsidR="003D1156" w:rsidRDefault="00A72535">
          <w:pPr>
            <w:pStyle w:val="TOC2"/>
            <w:rPr>
              <w:rFonts w:asciiTheme="minorHAnsi" w:eastAsiaTheme="minorEastAsia" w:hAnsiTheme="minorHAnsi" w:cstheme="minorBidi"/>
              <w:noProof/>
              <w:szCs w:val="22"/>
            </w:rPr>
          </w:pPr>
          <w:hyperlink w:anchor="_Toc51670528" w:history="1">
            <w:r w:rsidR="003D1156" w:rsidRPr="001218A3">
              <w:rPr>
                <w:rStyle w:val="Hyperlink"/>
                <w:noProof/>
              </w:rPr>
              <w:t>3.4</w:t>
            </w:r>
            <w:r w:rsidR="003D1156">
              <w:rPr>
                <w:rFonts w:asciiTheme="minorHAnsi" w:eastAsiaTheme="minorEastAsia" w:hAnsiTheme="minorHAnsi" w:cstheme="minorBidi"/>
                <w:noProof/>
                <w:szCs w:val="22"/>
              </w:rPr>
              <w:tab/>
            </w:r>
            <w:r w:rsidR="003D1156" w:rsidRPr="001218A3">
              <w:rPr>
                <w:rStyle w:val="Hyperlink"/>
                <w:noProof/>
              </w:rPr>
              <w:t>Processes and Procedures</w:t>
            </w:r>
            <w:r w:rsidR="003D1156">
              <w:rPr>
                <w:noProof/>
                <w:webHidden/>
              </w:rPr>
              <w:tab/>
            </w:r>
            <w:r w:rsidR="003D1156">
              <w:rPr>
                <w:noProof/>
                <w:webHidden/>
              </w:rPr>
              <w:fldChar w:fldCharType="begin"/>
            </w:r>
            <w:r w:rsidR="003D1156">
              <w:rPr>
                <w:noProof/>
                <w:webHidden/>
              </w:rPr>
              <w:instrText xml:space="preserve"> PAGEREF _Toc51670528 \h </w:instrText>
            </w:r>
            <w:r w:rsidR="003D1156">
              <w:rPr>
                <w:noProof/>
                <w:webHidden/>
              </w:rPr>
            </w:r>
            <w:r w:rsidR="003D1156">
              <w:rPr>
                <w:noProof/>
                <w:webHidden/>
              </w:rPr>
              <w:fldChar w:fldCharType="separate"/>
            </w:r>
            <w:r w:rsidR="003D1156">
              <w:rPr>
                <w:noProof/>
                <w:webHidden/>
              </w:rPr>
              <w:t>9</w:t>
            </w:r>
            <w:r w:rsidR="003D1156">
              <w:rPr>
                <w:noProof/>
                <w:webHidden/>
              </w:rPr>
              <w:fldChar w:fldCharType="end"/>
            </w:r>
          </w:hyperlink>
        </w:p>
        <w:p w14:paraId="7B7183EB" w14:textId="7945D0B7" w:rsidR="003D1156" w:rsidRDefault="00A72535">
          <w:pPr>
            <w:pStyle w:val="TOC3"/>
            <w:tabs>
              <w:tab w:val="left" w:pos="2160"/>
            </w:tabs>
            <w:rPr>
              <w:rFonts w:asciiTheme="minorHAnsi" w:eastAsiaTheme="minorEastAsia" w:hAnsiTheme="minorHAnsi" w:cstheme="minorBidi"/>
              <w:noProof/>
              <w:szCs w:val="22"/>
            </w:rPr>
          </w:pPr>
          <w:hyperlink w:anchor="_Toc51670529" w:history="1">
            <w:r w:rsidR="003D1156" w:rsidRPr="001218A3">
              <w:rPr>
                <w:rStyle w:val="Hyperlink"/>
                <w:noProof/>
              </w:rPr>
              <w:t>3.4.1</w:t>
            </w:r>
            <w:r w:rsidR="003D1156">
              <w:rPr>
                <w:rFonts w:asciiTheme="minorHAnsi" w:eastAsiaTheme="minorEastAsia" w:hAnsiTheme="minorHAnsi" w:cstheme="minorBidi"/>
                <w:noProof/>
                <w:szCs w:val="22"/>
              </w:rPr>
              <w:tab/>
            </w:r>
            <w:r w:rsidR="003D1156" w:rsidRPr="001218A3">
              <w:rPr>
                <w:rStyle w:val="Hyperlink"/>
                <w:noProof/>
              </w:rPr>
              <w:t>Restart/Recovery Procedures</w:t>
            </w:r>
            <w:r w:rsidR="003D1156">
              <w:rPr>
                <w:noProof/>
                <w:webHidden/>
              </w:rPr>
              <w:tab/>
            </w:r>
            <w:r w:rsidR="003D1156">
              <w:rPr>
                <w:noProof/>
                <w:webHidden/>
              </w:rPr>
              <w:fldChar w:fldCharType="begin"/>
            </w:r>
            <w:r w:rsidR="003D1156">
              <w:rPr>
                <w:noProof/>
                <w:webHidden/>
              </w:rPr>
              <w:instrText xml:space="preserve"> PAGEREF _Toc51670529 \h </w:instrText>
            </w:r>
            <w:r w:rsidR="003D1156">
              <w:rPr>
                <w:noProof/>
                <w:webHidden/>
              </w:rPr>
            </w:r>
            <w:r w:rsidR="003D1156">
              <w:rPr>
                <w:noProof/>
                <w:webHidden/>
              </w:rPr>
              <w:fldChar w:fldCharType="separate"/>
            </w:r>
            <w:r w:rsidR="003D1156">
              <w:rPr>
                <w:noProof/>
                <w:webHidden/>
              </w:rPr>
              <w:t>9</w:t>
            </w:r>
            <w:r w:rsidR="003D1156">
              <w:rPr>
                <w:noProof/>
                <w:webHidden/>
              </w:rPr>
              <w:fldChar w:fldCharType="end"/>
            </w:r>
          </w:hyperlink>
        </w:p>
        <w:p w14:paraId="4CDEB971" w14:textId="040405C0" w:rsidR="003D1156" w:rsidRDefault="00A72535">
          <w:pPr>
            <w:pStyle w:val="TOC3"/>
            <w:tabs>
              <w:tab w:val="left" w:pos="2160"/>
            </w:tabs>
            <w:rPr>
              <w:rFonts w:asciiTheme="minorHAnsi" w:eastAsiaTheme="minorEastAsia" w:hAnsiTheme="minorHAnsi" w:cstheme="minorBidi"/>
              <w:noProof/>
              <w:szCs w:val="22"/>
            </w:rPr>
          </w:pPr>
          <w:hyperlink w:anchor="_Toc51670530" w:history="1">
            <w:r w:rsidR="003D1156" w:rsidRPr="001218A3">
              <w:rPr>
                <w:rStyle w:val="Hyperlink"/>
                <w:noProof/>
              </w:rPr>
              <w:t>3.4.2</w:t>
            </w:r>
            <w:r w:rsidR="003D1156">
              <w:rPr>
                <w:rFonts w:asciiTheme="minorHAnsi" w:eastAsiaTheme="minorEastAsia" w:hAnsiTheme="minorHAnsi" w:cstheme="minorBidi"/>
                <w:noProof/>
                <w:szCs w:val="22"/>
              </w:rPr>
              <w:tab/>
            </w:r>
            <w:r w:rsidR="003D1156" w:rsidRPr="001218A3">
              <w:rPr>
                <w:rStyle w:val="Hyperlink"/>
                <w:noProof/>
              </w:rPr>
              <w:t>System Monitoring Procedures</w:t>
            </w:r>
            <w:r w:rsidR="003D1156">
              <w:rPr>
                <w:noProof/>
                <w:webHidden/>
              </w:rPr>
              <w:tab/>
            </w:r>
            <w:r w:rsidR="003D1156">
              <w:rPr>
                <w:noProof/>
                <w:webHidden/>
              </w:rPr>
              <w:fldChar w:fldCharType="begin"/>
            </w:r>
            <w:r w:rsidR="003D1156">
              <w:rPr>
                <w:noProof/>
                <w:webHidden/>
              </w:rPr>
              <w:instrText xml:space="preserve"> PAGEREF _Toc51670530 \h </w:instrText>
            </w:r>
            <w:r w:rsidR="003D1156">
              <w:rPr>
                <w:noProof/>
                <w:webHidden/>
              </w:rPr>
            </w:r>
            <w:r w:rsidR="003D1156">
              <w:rPr>
                <w:noProof/>
                <w:webHidden/>
              </w:rPr>
              <w:fldChar w:fldCharType="separate"/>
            </w:r>
            <w:r w:rsidR="003D1156">
              <w:rPr>
                <w:noProof/>
                <w:webHidden/>
              </w:rPr>
              <w:t>9</w:t>
            </w:r>
            <w:r w:rsidR="003D1156">
              <w:rPr>
                <w:noProof/>
                <w:webHidden/>
              </w:rPr>
              <w:fldChar w:fldCharType="end"/>
            </w:r>
          </w:hyperlink>
        </w:p>
        <w:p w14:paraId="177D139F" w14:textId="231921AA" w:rsidR="003D1156" w:rsidRDefault="00A72535">
          <w:pPr>
            <w:pStyle w:val="TOC3"/>
            <w:tabs>
              <w:tab w:val="left" w:pos="2160"/>
            </w:tabs>
            <w:rPr>
              <w:rFonts w:asciiTheme="minorHAnsi" w:eastAsiaTheme="minorEastAsia" w:hAnsiTheme="minorHAnsi" w:cstheme="minorBidi"/>
              <w:noProof/>
              <w:szCs w:val="22"/>
            </w:rPr>
          </w:pPr>
          <w:hyperlink w:anchor="_Toc51670531" w:history="1">
            <w:r w:rsidR="003D1156" w:rsidRPr="001218A3">
              <w:rPr>
                <w:rStyle w:val="Hyperlink"/>
                <w:noProof/>
              </w:rPr>
              <w:t>3.4.3</w:t>
            </w:r>
            <w:r w:rsidR="003D1156">
              <w:rPr>
                <w:rFonts w:asciiTheme="minorHAnsi" w:eastAsiaTheme="minorEastAsia" w:hAnsiTheme="minorHAnsi" w:cstheme="minorBidi"/>
                <w:noProof/>
                <w:szCs w:val="22"/>
              </w:rPr>
              <w:tab/>
            </w:r>
            <w:r w:rsidR="003D1156" w:rsidRPr="001218A3">
              <w:rPr>
                <w:rStyle w:val="Hyperlink"/>
                <w:noProof/>
              </w:rPr>
              <w:t>Server Backup and Retention Procedures</w:t>
            </w:r>
            <w:r w:rsidR="003D1156">
              <w:rPr>
                <w:noProof/>
                <w:webHidden/>
              </w:rPr>
              <w:tab/>
            </w:r>
            <w:r w:rsidR="003D1156">
              <w:rPr>
                <w:noProof/>
                <w:webHidden/>
              </w:rPr>
              <w:fldChar w:fldCharType="begin"/>
            </w:r>
            <w:r w:rsidR="003D1156">
              <w:rPr>
                <w:noProof/>
                <w:webHidden/>
              </w:rPr>
              <w:instrText xml:space="preserve"> PAGEREF _Toc51670531 \h </w:instrText>
            </w:r>
            <w:r w:rsidR="003D1156">
              <w:rPr>
                <w:noProof/>
                <w:webHidden/>
              </w:rPr>
            </w:r>
            <w:r w:rsidR="003D1156">
              <w:rPr>
                <w:noProof/>
                <w:webHidden/>
              </w:rPr>
              <w:fldChar w:fldCharType="separate"/>
            </w:r>
            <w:r w:rsidR="003D1156">
              <w:rPr>
                <w:noProof/>
                <w:webHidden/>
              </w:rPr>
              <w:t>10</w:t>
            </w:r>
            <w:r w:rsidR="003D1156">
              <w:rPr>
                <w:noProof/>
                <w:webHidden/>
              </w:rPr>
              <w:fldChar w:fldCharType="end"/>
            </w:r>
          </w:hyperlink>
        </w:p>
        <w:p w14:paraId="34667FFF" w14:textId="09694452" w:rsidR="003D1156" w:rsidRDefault="00A72535">
          <w:pPr>
            <w:pStyle w:val="TOC3"/>
            <w:tabs>
              <w:tab w:val="left" w:pos="2160"/>
            </w:tabs>
            <w:rPr>
              <w:rFonts w:asciiTheme="minorHAnsi" w:eastAsiaTheme="minorEastAsia" w:hAnsiTheme="minorHAnsi" w:cstheme="minorBidi"/>
              <w:noProof/>
              <w:szCs w:val="22"/>
            </w:rPr>
          </w:pPr>
          <w:hyperlink w:anchor="_Toc51670532" w:history="1">
            <w:r w:rsidR="003D1156" w:rsidRPr="001218A3">
              <w:rPr>
                <w:rStyle w:val="Hyperlink"/>
                <w:noProof/>
              </w:rPr>
              <w:t>3.4.4</w:t>
            </w:r>
            <w:r w:rsidR="003D1156">
              <w:rPr>
                <w:rFonts w:asciiTheme="minorHAnsi" w:eastAsiaTheme="minorEastAsia" w:hAnsiTheme="minorHAnsi" w:cstheme="minorBidi"/>
                <w:noProof/>
                <w:szCs w:val="22"/>
              </w:rPr>
              <w:tab/>
            </w:r>
            <w:r w:rsidR="003D1156" w:rsidRPr="001218A3">
              <w:rPr>
                <w:rStyle w:val="Hyperlink"/>
                <w:noProof/>
              </w:rPr>
              <w:t>End-User Access Procedures</w:t>
            </w:r>
            <w:r w:rsidR="003D1156">
              <w:rPr>
                <w:noProof/>
                <w:webHidden/>
              </w:rPr>
              <w:tab/>
            </w:r>
            <w:r w:rsidR="003D1156">
              <w:rPr>
                <w:noProof/>
                <w:webHidden/>
              </w:rPr>
              <w:fldChar w:fldCharType="begin"/>
            </w:r>
            <w:r w:rsidR="003D1156">
              <w:rPr>
                <w:noProof/>
                <w:webHidden/>
              </w:rPr>
              <w:instrText xml:space="preserve"> PAGEREF _Toc51670532 \h </w:instrText>
            </w:r>
            <w:r w:rsidR="003D1156">
              <w:rPr>
                <w:noProof/>
                <w:webHidden/>
              </w:rPr>
            </w:r>
            <w:r w:rsidR="003D1156">
              <w:rPr>
                <w:noProof/>
                <w:webHidden/>
              </w:rPr>
              <w:fldChar w:fldCharType="separate"/>
            </w:r>
            <w:r w:rsidR="003D1156">
              <w:rPr>
                <w:noProof/>
                <w:webHidden/>
              </w:rPr>
              <w:t>10</w:t>
            </w:r>
            <w:r w:rsidR="003D1156">
              <w:rPr>
                <w:noProof/>
                <w:webHidden/>
              </w:rPr>
              <w:fldChar w:fldCharType="end"/>
            </w:r>
          </w:hyperlink>
        </w:p>
        <w:p w14:paraId="5B492D2E" w14:textId="72ADD34F" w:rsidR="003D1156" w:rsidRDefault="00A72535">
          <w:pPr>
            <w:pStyle w:val="TOC1"/>
            <w:rPr>
              <w:rFonts w:asciiTheme="minorHAnsi" w:eastAsiaTheme="minorEastAsia" w:hAnsiTheme="minorHAnsi" w:cstheme="minorBidi"/>
              <w:b w:val="0"/>
              <w:caps w:val="0"/>
              <w:noProof/>
              <w:szCs w:val="22"/>
            </w:rPr>
          </w:pPr>
          <w:hyperlink w:anchor="_Toc51670533" w:history="1">
            <w:r w:rsidR="003D1156" w:rsidRPr="001218A3">
              <w:rPr>
                <w:rStyle w:val="Hyperlink"/>
                <w:noProof/>
              </w:rPr>
              <w:t>4.</w:t>
            </w:r>
            <w:r w:rsidR="003D1156">
              <w:rPr>
                <w:rFonts w:asciiTheme="minorHAnsi" w:eastAsiaTheme="minorEastAsia" w:hAnsiTheme="minorHAnsi" w:cstheme="minorBidi"/>
                <w:b w:val="0"/>
                <w:caps w:val="0"/>
                <w:noProof/>
                <w:szCs w:val="22"/>
              </w:rPr>
              <w:tab/>
            </w:r>
            <w:r w:rsidR="003D1156" w:rsidRPr="001218A3">
              <w:rPr>
                <w:rStyle w:val="Hyperlink"/>
                <w:noProof/>
              </w:rPr>
              <w:t>System Maintenance Procedures</w:t>
            </w:r>
            <w:r w:rsidR="003D1156">
              <w:rPr>
                <w:noProof/>
                <w:webHidden/>
              </w:rPr>
              <w:tab/>
            </w:r>
            <w:r w:rsidR="003D1156">
              <w:rPr>
                <w:noProof/>
                <w:webHidden/>
              </w:rPr>
              <w:fldChar w:fldCharType="begin"/>
            </w:r>
            <w:r w:rsidR="003D1156">
              <w:rPr>
                <w:noProof/>
                <w:webHidden/>
              </w:rPr>
              <w:instrText xml:space="preserve"> PAGEREF _Toc51670533 \h </w:instrText>
            </w:r>
            <w:r w:rsidR="003D1156">
              <w:rPr>
                <w:noProof/>
                <w:webHidden/>
              </w:rPr>
            </w:r>
            <w:r w:rsidR="003D1156">
              <w:rPr>
                <w:noProof/>
                <w:webHidden/>
              </w:rPr>
              <w:fldChar w:fldCharType="separate"/>
            </w:r>
            <w:r w:rsidR="003D1156">
              <w:rPr>
                <w:noProof/>
                <w:webHidden/>
              </w:rPr>
              <w:t>10</w:t>
            </w:r>
            <w:r w:rsidR="003D1156">
              <w:rPr>
                <w:noProof/>
                <w:webHidden/>
              </w:rPr>
              <w:fldChar w:fldCharType="end"/>
            </w:r>
          </w:hyperlink>
        </w:p>
        <w:p w14:paraId="21572BDC" w14:textId="7032AF0C" w:rsidR="003D1156" w:rsidRDefault="00A72535">
          <w:pPr>
            <w:pStyle w:val="TOC2"/>
            <w:rPr>
              <w:rFonts w:asciiTheme="minorHAnsi" w:eastAsiaTheme="minorEastAsia" w:hAnsiTheme="minorHAnsi" w:cstheme="minorBidi"/>
              <w:noProof/>
              <w:szCs w:val="22"/>
            </w:rPr>
          </w:pPr>
          <w:hyperlink w:anchor="_Toc51670534" w:history="1">
            <w:r w:rsidR="003D1156" w:rsidRPr="001218A3">
              <w:rPr>
                <w:rStyle w:val="Hyperlink"/>
                <w:noProof/>
              </w:rPr>
              <w:t>4.1</w:t>
            </w:r>
            <w:r w:rsidR="003D1156">
              <w:rPr>
                <w:rFonts w:asciiTheme="minorHAnsi" w:eastAsiaTheme="minorEastAsia" w:hAnsiTheme="minorHAnsi" w:cstheme="minorBidi"/>
                <w:noProof/>
                <w:szCs w:val="22"/>
              </w:rPr>
              <w:tab/>
            </w:r>
            <w:r w:rsidR="003D1156" w:rsidRPr="001218A3">
              <w:rPr>
                <w:rStyle w:val="Hyperlink"/>
                <w:noProof/>
              </w:rPr>
              <w:t>Responsibilities</w:t>
            </w:r>
            <w:r w:rsidR="003D1156">
              <w:rPr>
                <w:noProof/>
                <w:webHidden/>
              </w:rPr>
              <w:tab/>
            </w:r>
            <w:r w:rsidR="003D1156">
              <w:rPr>
                <w:noProof/>
                <w:webHidden/>
              </w:rPr>
              <w:fldChar w:fldCharType="begin"/>
            </w:r>
            <w:r w:rsidR="003D1156">
              <w:rPr>
                <w:noProof/>
                <w:webHidden/>
              </w:rPr>
              <w:instrText xml:space="preserve"> PAGEREF _Toc51670534 \h </w:instrText>
            </w:r>
            <w:r w:rsidR="003D1156">
              <w:rPr>
                <w:noProof/>
                <w:webHidden/>
              </w:rPr>
            </w:r>
            <w:r w:rsidR="003D1156">
              <w:rPr>
                <w:noProof/>
                <w:webHidden/>
              </w:rPr>
              <w:fldChar w:fldCharType="separate"/>
            </w:r>
            <w:r w:rsidR="003D1156">
              <w:rPr>
                <w:noProof/>
                <w:webHidden/>
              </w:rPr>
              <w:t>10</w:t>
            </w:r>
            <w:r w:rsidR="003D1156">
              <w:rPr>
                <w:noProof/>
                <w:webHidden/>
              </w:rPr>
              <w:fldChar w:fldCharType="end"/>
            </w:r>
          </w:hyperlink>
        </w:p>
        <w:p w14:paraId="283A4AD9" w14:textId="56A80C32" w:rsidR="003D1156" w:rsidRDefault="00A72535">
          <w:pPr>
            <w:pStyle w:val="TOC2"/>
            <w:rPr>
              <w:rFonts w:asciiTheme="minorHAnsi" w:eastAsiaTheme="minorEastAsia" w:hAnsiTheme="minorHAnsi" w:cstheme="minorBidi"/>
              <w:noProof/>
              <w:szCs w:val="22"/>
            </w:rPr>
          </w:pPr>
          <w:hyperlink w:anchor="_Toc51670535" w:history="1">
            <w:r w:rsidR="003D1156" w:rsidRPr="001218A3">
              <w:rPr>
                <w:rStyle w:val="Hyperlink"/>
                <w:noProof/>
              </w:rPr>
              <w:t>4.2</w:t>
            </w:r>
            <w:r w:rsidR="003D1156">
              <w:rPr>
                <w:rFonts w:asciiTheme="minorHAnsi" w:eastAsiaTheme="minorEastAsia" w:hAnsiTheme="minorHAnsi" w:cstheme="minorBidi"/>
                <w:noProof/>
                <w:szCs w:val="22"/>
              </w:rPr>
              <w:tab/>
            </w:r>
            <w:r w:rsidR="003D1156" w:rsidRPr="001218A3">
              <w:rPr>
                <w:rStyle w:val="Hyperlink"/>
                <w:noProof/>
              </w:rPr>
              <w:t>Conventions</w:t>
            </w:r>
            <w:r w:rsidR="003D1156">
              <w:rPr>
                <w:noProof/>
                <w:webHidden/>
              </w:rPr>
              <w:tab/>
            </w:r>
            <w:r w:rsidR="003D1156">
              <w:rPr>
                <w:noProof/>
                <w:webHidden/>
              </w:rPr>
              <w:fldChar w:fldCharType="begin"/>
            </w:r>
            <w:r w:rsidR="003D1156">
              <w:rPr>
                <w:noProof/>
                <w:webHidden/>
              </w:rPr>
              <w:instrText xml:space="preserve"> PAGEREF _Toc51670535 \h </w:instrText>
            </w:r>
            <w:r w:rsidR="003D1156">
              <w:rPr>
                <w:noProof/>
                <w:webHidden/>
              </w:rPr>
            </w:r>
            <w:r w:rsidR="003D1156">
              <w:rPr>
                <w:noProof/>
                <w:webHidden/>
              </w:rPr>
              <w:fldChar w:fldCharType="separate"/>
            </w:r>
            <w:r w:rsidR="003D1156">
              <w:rPr>
                <w:noProof/>
                <w:webHidden/>
              </w:rPr>
              <w:t>11</w:t>
            </w:r>
            <w:r w:rsidR="003D1156">
              <w:rPr>
                <w:noProof/>
                <w:webHidden/>
              </w:rPr>
              <w:fldChar w:fldCharType="end"/>
            </w:r>
          </w:hyperlink>
        </w:p>
        <w:p w14:paraId="5F563BF3" w14:textId="59407EE1" w:rsidR="003D1156" w:rsidRDefault="00A72535">
          <w:pPr>
            <w:pStyle w:val="TOC2"/>
            <w:rPr>
              <w:rFonts w:asciiTheme="minorHAnsi" w:eastAsiaTheme="minorEastAsia" w:hAnsiTheme="minorHAnsi" w:cstheme="minorBidi"/>
              <w:noProof/>
              <w:szCs w:val="22"/>
            </w:rPr>
          </w:pPr>
          <w:hyperlink w:anchor="_Toc51670536" w:history="1">
            <w:r w:rsidR="003D1156" w:rsidRPr="001218A3">
              <w:rPr>
                <w:rStyle w:val="Hyperlink"/>
                <w:noProof/>
              </w:rPr>
              <w:t>4.3</w:t>
            </w:r>
            <w:r w:rsidR="003D1156">
              <w:rPr>
                <w:rFonts w:asciiTheme="minorHAnsi" w:eastAsiaTheme="minorEastAsia" w:hAnsiTheme="minorHAnsi" w:cstheme="minorBidi"/>
                <w:noProof/>
                <w:szCs w:val="22"/>
              </w:rPr>
              <w:tab/>
            </w:r>
            <w:r w:rsidR="003D1156" w:rsidRPr="001218A3">
              <w:rPr>
                <w:rStyle w:val="Hyperlink"/>
                <w:noProof/>
              </w:rPr>
              <w:t>Verification Procedures</w:t>
            </w:r>
            <w:r w:rsidR="003D1156">
              <w:rPr>
                <w:noProof/>
                <w:webHidden/>
              </w:rPr>
              <w:tab/>
            </w:r>
            <w:r w:rsidR="003D1156">
              <w:rPr>
                <w:noProof/>
                <w:webHidden/>
              </w:rPr>
              <w:fldChar w:fldCharType="begin"/>
            </w:r>
            <w:r w:rsidR="003D1156">
              <w:rPr>
                <w:noProof/>
                <w:webHidden/>
              </w:rPr>
              <w:instrText xml:space="preserve"> PAGEREF _Toc51670536 \h </w:instrText>
            </w:r>
            <w:r w:rsidR="003D1156">
              <w:rPr>
                <w:noProof/>
                <w:webHidden/>
              </w:rPr>
            </w:r>
            <w:r w:rsidR="003D1156">
              <w:rPr>
                <w:noProof/>
                <w:webHidden/>
              </w:rPr>
              <w:fldChar w:fldCharType="separate"/>
            </w:r>
            <w:r w:rsidR="003D1156">
              <w:rPr>
                <w:noProof/>
                <w:webHidden/>
              </w:rPr>
              <w:t>11</w:t>
            </w:r>
            <w:r w:rsidR="003D1156">
              <w:rPr>
                <w:noProof/>
                <w:webHidden/>
              </w:rPr>
              <w:fldChar w:fldCharType="end"/>
            </w:r>
          </w:hyperlink>
        </w:p>
        <w:p w14:paraId="0A46C04F" w14:textId="44F3127A" w:rsidR="003D1156" w:rsidRDefault="00A72535">
          <w:pPr>
            <w:pStyle w:val="TOC2"/>
            <w:rPr>
              <w:rFonts w:asciiTheme="minorHAnsi" w:eastAsiaTheme="minorEastAsia" w:hAnsiTheme="minorHAnsi" w:cstheme="minorBidi"/>
              <w:noProof/>
              <w:szCs w:val="22"/>
            </w:rPr>
          </w:pPr>
          <w:hyperlink w:anchor="_Toc51670537" w:history="1">
            <w:r w:rsidR="003D1156" w:rsidRPr="001218A3">
              <w:rPr>
                <w:rStyle w:val="Hyperlink"/>
                <w:noProof/>
              </w:rPr>
              <w:t>4.4</w:t>
            </w:r>
            <w:r w:rsidR="003D1156">
              <w:rPr>
                <w:rFonts w:asciiTheme="minorHAnsi" w:eastAsiaTheme="minorEastAsia" w:hAnsiTheme="minorHAnsi" w:cstheme="minorBidi"/>
                <w:noProof/>
                <w:szCs w:val="22"/>
              </w:rPr>
              <w:tab/>
            </w:r>
            <w:r w:rsidR="003D1156" w:rsidRPr="001218A3">
              <w:rPr>
                <w:rStyle w:val="Hyperlink"/>
                <w:noProof/>
              </w:rPr>
              <w:t>Error Conditions</w:t>
            </w:r>
            <w:r w:rsidR="003D1156">
              <w:rPr>
                <w:noProof/>
                <w:webHidden/>
              </w:rPr>
              <w:tab/>
            </w:r>
            <w:r w:rsidR="003D1156">
              <w:rPr>
                <w:noProof/>
                <w:webHidden/>
              </w:rPr>
              <w:fldChar w:fldCharType="begin"/>
            </w:r>
            <w:r w:rsidR="003D1156">
              <w:rPr>
                <w:noProof/>
                <w:webHidden/>
              </w:rPr>
              <w:instrText xml:space="preserve"> PAGEREF _Toc51670537 \h </w:instrText>
            </w:r>
            <w:r w:rsidR="003D1156">
              <w:rPr>
                <w:noProof/>
                <w:webHidden/>
              </w:rPr>
            </w:r>
            <w:r w:rsidR="003D1156">
              <w:rPr>
                <w:noProof/>
                <w:webHidden/>
              </w:rPr>
              <w:fldChar w:fldCharType="separate"/>
            </w:r>
            <w:r w:rsidR="003D1156">
              <w:rPr>
                <w:noProof/>
                <w:webHidden/>
              </w:rPr>
              <w:t>11</w:t>
            </w:r>
            <w:r w:rsidR="003D1156">
              <w:rPr>
                <w:noProof/>
                <w:webHidden/>
              </w:rPr>
              <w:fldChar w:fldCharType="end"/>
            </w:r>
          </w:hyperlink>
        </w:p>
        <w:p w14:paraId="574C40CF" w14:textId="3640D095" w:rsidR="003D1156" w:rsidRDefault="00A72535">
          <w:pPr>
            <w:pStyle w:val="TOC2"/>
            <w:rPr>
              <w:rFonts w:asciiTheme="minorHAnsi" w:eastAsiaTheme="minorEastAsia" w:hAnsiTheme="minorHAnsi" w:cstheme="minorBidi"/>
              <w:noProof/>
              <w:szCs w:val="22"/>
            </w:rPr>
          </w:pPr>
          <w:hyperlink w:anchor="_Toc51670538" w:history="1">
            <w:r w:rsidR="003D1156" w:rsidRPr="001218A3">
              <w:rPr>
                <w:rStyle w:val="Hyperlink"/>
                <w:noProof/>
              </w:rPr>
              <w:t>4.5</w:t>
            </w:r>
            <w:r w:rsidR="003D1156">
              <w:rPr>
                <w:rFonts w:asciiTheme="minorHAnsi" w:eastAsiaTheme="minorEastAsia" w:hAnsiTheme="minorHAnsi" w:cstheme="minorBidi"/>
                <w:noProof/>
                <w:szCs w:val="22"/>
              </w:rPr>
              <w:tab/>
            </w:r>
            <w:r w:rsidR="003D1156" w:rsidRPr="001218A3">
              <w:rPr>
                <w:rStyle w:val="Hyperlink"/>
                <w:noProof/>
              </w:rPr>
              <w:t>Maintenance Procedures</w:t>
            </w:r>
            <w:r w:rsidR="003D1156">
              <w:rPr>
                <w:noProof/>
                <w:webHidden/>
              </w:rPr>
              <w:tab/>
            </w:r>
            <w:r w:rsidR="003D1156">
              <w:rPr>
                <w:noProof/>
                <w:webHidden/>
              </w:rPr>
              <w:fldChar w:fldCharType="begin"/>
            </w:r>
            <w:r w:rsidR="003D1156">
              <w:rPr>
                <w:noProof/>
                <w:webHidden/>
              </w:rPr>
              <w:instrText xml:space="preserve"> PAGEREF _Toc51670538 \h </w:instrText>
            </w:r>
            <w:r w:rsidR="003D1156">
              <w:rPr>
                <w:noProof/>
                <w:webHidden/>
              </w:rPr>
            </w:r>
            <w:r w:rsidR="003D1156">
              <w:rPr>
                <w:noProof/>
                <w:webHidden/>
              </w:rPr>
              <w:fldChar w:fldCharType="separate"/>
            </w:r>
            <w:r w:rsidR="003D1156">
              <w:rPr>
                <w:noProof/>
                <w:webHidden/>
              </w:rPr>
              <w:t>12</w:t>
            </w:r>
            <w:r w:rsidR="003D1156">
              <w:rPr>
                <w:noProof/>
                <w:webHidden/>
              </w:rPr>
              <w:fldChar w:fldCharType="end"/>
            </w:r>
          </w:hyperlink>
        </w:p>
        <w:p w14:paraId="235F2230" w14:textId="57BA4A4A" w:rsidR="003D1156" w:rsidRDefault="00A72535">
          <w:pPr>
            <w:pStyle w:val="TOC1"/>
            <w:rPr>
              <w:rFonts w:asciiTheme="minorHAnsi" w:eastAsiaTheme="minorEastAsia" w:hAnsiTheme="minorHAnsi" w:cstheme="minorBidi"/>
              <w:b w:val="0"/>
              <w:caps w:val="0"/>
              <w:noProof/>
              <w:szCs w:val="22"/>
            </w:rPr>
          </w:pPr>
          <w:hyperlink w:anchor="_Toc51670539" w:history="1">
            <w:r w:rsidR="003D1156" w:rsidRPr="001218A3">
              <w:rPr>
                <w:rStyle w:val="Hyperlink"/>
                <w:noProof/>
              </w:rPr>
              <w:t>5.</w:t>
            </w:r>
            <w:r w:rsidR="003D1156">
              <w:rPr>
                <w:rFonts w:asciiTheme="minorHAnsi" w:eastAsiaTheme="minorEastAsia" w:hAnsiTheme="minorHAnsi" w:cstheme="minorBidi"/>
                <w:b w:val="0"/>
                <w:caps w:val="0"/>
                <w:noProof/>
                <w:szCs w:val="22"/>
              </w:rPr>
              <w:tab/>
            </w:r>
            <w:r w:rsidR="003D1156" w:rsidRPr="001218A3">
              <w:rPr>
                <w:rStyle w:val="Hyperlink"/>
                <w:noProof/>
              </w:rPr>
              <w:t>Database Maintenance Procedures</w:t>
            </w:r>
            <w:r w:rsidR="003D1156">
              <w:rPr>
                <w:noProof/>
                <w:webHidden/>
              </w:rPr>
              <w:tab/>
            </w:r>
            <w:r w:rsidR="003D1156">
              <w:rPr>
                <w:noProof/>
                <w:webHidden/>
              </w:rPr>
              <w:fldChar w:fldCharType="begin"/>
            </w:r>
            <w:r w:rsidR="003D1156">
              <w:rPr>
                <w:noProof/>
                <w:webHidden/>
              </w:rPr>
              <w:instrText xml:space="preserve"> PAGEREF _Toc51670539 \h </w:instrText>
            </w:r>
            <w:r w:rsidR="003D1156">
              <w:rPr>
                <w:noProof/>
                <w:webHidden/>
              </w:rPr>
            </w:r>
            <w:r w:rsidR="003D1156">
              <w:rPr>
                <w:noProof/>
                <w:webHidden/>
              </w:rPr>
              <w:fldChar w:fldCharType="separate"/>
            </w:r>
            <w:r w:rsidR="003D1156">
              <w:rPr>
                <w:noProof/>
                <w:webHidden/>
              </w:rPr>
              <w:t>12</w:t>
            </w:r>
            <w:r w:rsidR="003D1156">
              <w:rPr>
                <w:noProof/>
                <w:webHidden/>
              </w:rPr>
              <w:fldChar w:fldCharType="end"/>
            </w:r>
          </w:hyperlink>
        </w:p>
        <w:p w14:paraId="13AF4EE0" w14:textId="068CCBB6" w:rsidR="003D1156" w:rsidRDefault="00A72535">
          <w:pPr>
            <w:pStyle w:val="TOC2"/>
            <w:rPr>
              <w:rFonts w:asciiTheme="minorHAnsi" w:eastAsiaTheme="minorEastAsia" w:hAnsiTheme="minorHAnsi" w:cstheme="minorBidi"/>
              <w:noProof/>
              <w:szCs w:val="22"/>
            </w:rPr>
          </w:pPr>
          <w:hyperlink w:anchor="_Toc51670540" w:history="1">
            <w:r w:rsidR="003D1156" w:rsidRPr="001218A3">
              <w:rPr>
                <w:rStyle w:val="Hyperlink"/>
                <w:noProof/>
              </w:rPr>
              <w:t>5.1</w:t>
            </w:r>
            <w:r w:rsidR="003D1156">
              <w:rPr>
                <w:rFonts w:asciiTheme="minorHAnsi" w:eastAsiaTheme="minorEastAsia" w:hAnsiTheme="minorHAnsi" w:cstheme="minorBidi"/>
                <w:noProof/>
                <w:szCs w:val="22"/>
              </w:rPr>
              <w:tab/>
            </w:r>
            <w:r w:rsidR="003D1156" w:rsidRPr="001218A3">
              <w:rPr>
                <w:rStyle w:val="Hyperlink"/>
                <w:noProof/>
              </w:rPr>
              <w:t>&lt;Database Procedure 1 Name&gt;</w:t>
            </w:r>
            <w:r w:rsidR="003D1156">
              <w:rPr>
                <w:noProof/>
                <w:webHidden/>
              </w:rPr>
              <w:tab/>
            </w:r>
            <w:r w:rsidR="003D1156">
              <w:rPr>
                <w:noProof/>
                <w:webHidden/>
              </w:rPr>
              <w:fldChar w:fldCharType="begin"/>
            </w:r>
            <w:r w:rsidR="003D1156">
              <w:rPr>
                <w:noProof/>
                <w:webHidden/>
              </w:rPr>
              <w:instrText xml:space="preserve"> PAGEREF _Toc51670540 \h </w:instrText>
            </w:r>
            <w:r w:rsidR="003D1156">
              <w:rPr>
                <w:noProof/>
                <w:webHidden/>
              </w:rPr>
            </w:r>
            <w:r w:rsidR="003D1156">
              <w:rPr>
                <w:noProof/>
                <w:webHidden/>
              </w:rPr>
              <w:fldChar w:fldCharType="separate"/>
            </w:r>
            <w:r w:rsidR="003D1156">
              <w:rPr>
                <w:noProof/>
                <w:webHidden/>
              </w:rPr>
              <w:t>12</w:t>
            </w:r>
            <w:r w:rsidR="003D1156">
              <w:rPr>
                <w:noProof/>
                <w:webHidden/>
              </w:rPr>
              <w:fldChar w:fldCharType="end"/>
            </w:r>
          </w:hyperlink>
        </w:p>
        <w:p w14:paraId="4771AD22" w14:textId="16260BA7" w:rsidR="003D1156" w:rsidRDefault="00A72535">
          <w:pPr>
            <w:pStyle w:val="TOC2"/>
            <w:rPr>
              <w:rFonts w:asciiTheme="minorHAnsi" w:eastAsiaTheme="minorEastAsia" w:hAnsiTheme="minorHAnsi" w:cstheme="minorBidi"/>
              <w:noProof/>
              <w:szCs w:val="22"/>
            </w:rPr>
          </w:pPr>
          <w:hyperlink w:anchor="_Toc51670541" w:history="1">
            <w:r w:rsidR="003D1156" w:rsidRPr="001218A3">
              <w:rPr>
                <w:rStyle w:val="Hyperlink"/>
                <w:noProof/>
              </w:rPr>
              <w:t>5.2</w:t>
            </w:r>
            <w:r w:rsidR="003D1156">
              <w:rPr>
                <w:rFonts w:asciiTheme="minorHAnsi" w:eastAsiaTheme="minorEastAsia" w:hAnsiTheme="minorHAnsi" w:cstheme="minorBidi"/>
                <w:noProof/>
                <w:szCs w:val="22"/>
              </w:rPr>
              <w:tab/>
            </w:r>
            <w:r w:rsidR="003D1156" w:rsidRPr="001218A3">
              <w:rPr>
                <w:rStyle w:val="Hyperlink"/>
                <w:noProof/>
              </w:rPr>
              <w:t>&lt;Database Procedure 2 Name&gt;</w:t>
            </w:r>
            <w:r w:rsidR="003D1156">
              <w:rPr>
                <w:noProof/>
                <w:webHidden/>
              </w:rPr>
              <w:tab/>
            </w:r>
            <w:r w:rsidR="003D1156">
              <w:rPr>
                <w:noProof/>
                <w:webHidden/>
              </w:rPr>
              <w:fldChar w:fldCharType="begin"/>
            </w:r>
            <w:r w:rsidR="003D1156">
              <w:rPr>
                <w:noProof/>
                <w:webHidden/>
              </w:rPr>
              <w:instrText xml:space="preserve"> PAGEREF _Toc51670541 \h </w:instrText>
            </w:r>
            <w:r w:rsidR="003D1156">
              <w:rPr>
                <w:noProof/>
                <w:webHidden/>
              </w:rPr>
            </w:r>
            <w:r w:rsidR="003D1156">
              <w:rPr>
                <w:noProof/>
                <w:webHidden/>
              </w:rPr>
              <w:fldChar w:fldCharType="separate"/>
            </w:r>
            <w:r w:rsidR="003D1156">
              <w:rPr>
                <w:noProof/>
                <w:webHidden/>
              </w:rPr>
              <w:t>12</w:t>
            </w:r>
            <w:r w:rsidR="003D1156">
              <w:rPr>
                <w:noProof/>
                <w:webHidden/>
              </w:rPr>
              <w:fldChar w:fldCharType="end"/>
            </w:r>
          </w:hyperlink>
        </w:p>
        <w:p w14:paraId="6F0BCF4F" w14:textId="143FBEDB" w:rsidR="003D1156" w:rsidRDefault="00A72535">
          <w:pPr>
            <w:pStyle w:val="TOC1"/>
            <w:rPr>
              <w:rFonts w:asciiTheme="minorHAnsi" w:eastAsiaTheme="minorEastAsia" w:hAnsiTheme="minorHAnsi" w:cstheme="minorBidi"/>
              <w:b w:val="0"/>
              <w:caps w:val="0"/>
              <w:noProof/>
              <w:szCs w:val="22"/>
            </w:rPr>
          </w:pPr>
          <w:hyperlink w:anchor="_Toc51670542" w:history="1">
            <w:r w:rsidR="003D1156" w:rsidRPr="001218A3">
              <w:rPr>
                <w:rStyle w:val="Hyperlink"/>
                <w:noProof/>
              </w:rPr>
              <w:t>Attachment A – Additional reference / information</w:t>
            </w:r>
            <w:r w:rsidR="003D1156">
              <w:rPr>
                <w:noProof/>
                <w:webHidden/>
              </w:rPr>
              <w:tab/>
            </w:r>
            <w:r w:rsidR="003D1156">
              <w:rPr>
                <w:noProof/>
                <w:webHidden/>
              </w:rPr>
              <w:fldChar w:fldCharType="begin"/>
            </w:r>
            <w:r w:rsidR="003D1156">
              <w:rPr>
                <w:noProof/>
                <w:webHidden/>
              </w:rPr>
              <w:instrText xml:space="preserve"> PAGEREF _Toc51670542 \h </w:instrText>
            </w:r>
            <w:r w:rsidR="003D1156">
              <w:rPr>
                <w:noProof/>
                <w:webHidden/>
              </w:rPr>
            </w:r>
            <w:r w:rsidR="003D1156">
              <w:rPr>
                <w:noProof/>
                <w:webHidden/>
              </w:rPr>
              <w:fldChar w:fldCharType="separate"/>
            </w:r>
            <w:r w:rsidR="003D1156">
              <w:rPr>
                <w:noProof/>
                <w:webHidden/>
              </w:rPr>
              <w:t>13</w:t>
            </w:r>
            <w:r w:rsidR="003D1156">
              <w:rPr>
                <w:noProof/>
                <w:webHidden/>
              </w:rPr>
              <w:fldChar w:fldCharType="end"/>
            </w:r>
          </w:hyperlink>
        </w:p>
        <w:p w14:paraId="702CA6FC" w14:textId="612C2B86" w:rsidR="001307B8" w:rsidRDefault="001307B8">
          <w:r>
            <w:rPr>
              <w:b/>
              <w:bCs/>
              <w:noProof/>
            </w:rPr>
            <w:fldChar w:fldCharType="end"/>
          </w:r>
        </w:p>
      </w:sdtContent>
    </w:sdt>
    <w:p w14:paraId="0A1D5D1C" w14:textId="77777777" w:rsidR="00FF4709" w:rsidRPr="003426A3" w:rsidRDefault="00FF4709" w:rsidP="00FF4709">
      <w:pPr>
        <w:rPr>
          <w:sz w:val="52"/>
          <w:szCs w:val="52"/>
        </w:rPr>
      </w:pPr>
    </w:p>
    <w:p w14:paraId="617979F0" w14:textId="2B8B4B0F" w:rsidR="00D96683" w:rsidRPr="00FB315A" w:rsidRDefault="00D96683" w:rsidP="00D96683">
      <w:pPr>
        <w:spacing w:after="240"/>
        <w:rPr>
          <w:rFonts w:ascii="Arial" w:hAnsi="Arial" w:cs="Arial"/>
          <w:b/>
        </w:rPr>
      </w:pPr>
      <w:r>
        <w:rPr>
          <w:rFonts w:ascii="Arial" w:hAnsi="Arial" w:cs="Arial"/>
          <w:b/>
        </w:rPr>
        <w:t>LIST OF TABLES</w:t>
      </w:r>
    </w:p>
    <w:p w14:paraId="05884D8D" w14:textId="6C142D8F" w:rsidR="003D1156" w:rsidRDefault="00D96683">
      <w:pPr>
        <w:pStyle w:val="TableofFigures"/>
        <w:rPr>
          <w:rFonts w:asciiTheme="minorHAnsi" w:eastAsiaTheme="minorEastAsia" w:hAnsiTheme="minorHAnsi" w:cstheme="minorBidi"/>
          <w:noProof/>
          <w:szCs w:val="22"/>
        </w:rPr>
      </w:pPr>
      <w:r>
        <w:rPr>
          <w:rFonts w:cs="Arial"/>
          <w:b/>
          <w:color w:val="002060"/>
        </w:rPr>
        <w:fldChar w:fldCharType="begin"/>
      </w:r>
      <w:r>
        <w:rPr>
          <w:rFonts w:cs="Arial"/>
          <w:b/>
          <w:color w:val="002060"/>
        </w:rPr>
        <w:instrText xml:space="preserve"> TOC \h \z \c "Table" </w:instrText>
      </w:r>
      <w:r>
        <w:rPr>
          <w:rFonts w:cs="Arial"/>
          <w:b/>
          <w:color w:val="002060"/>
        </w:rPr>
        <w:fldChar w:fldCharType="separate"/>
      </w:r>
      <w:hyperlink w:anchor="_Toc51670543" w:history="1">
        <w:r w:rsidR="003D1156" w:rsidRPr="00AF27AF">
          <w:rPr>
            <w:rStyle w:val="Hyperlink"/>
            <w:noProof/>
          </w:rPr>
          <w:t>Table 1 - Points of Contact</w:t>
        </w:r>
        <w:r w:rsidR="003D1156">
          <w:rPr>
            <w:noProof/>
            <w:webHidden/>
          </w:rPr>
          <w:tab/>
        </w:r>
        <w:r w:rsidR="003D1156">
          <w:rPr>
            <w:noProof/>
            <w:webHidden/>
          </w:rPr>
          <w:fldChar w:fldCharType="begin"/>
        </w:r>
        <w:r w:rsidR="003D1156">
          <w:rPr>
            <w:noProof/>
            <w:webHidden/>
          </w:rPr>
          <w:instrText xml:space="preserve"> PAGEREF _Toc51670543 \h </w:instrText>
        </w:r>
        <w:r w:rsidR="003D1156">
          <w:rPr>
            <w:noProof/>
            <w:webHidden/>
          </w:rPr>
        </w:r>
        <w:r w:rsidR="003D1156">
          <w:rPr>
            <w:noProof/>
            <w:webHidden/>
          </w:rPr>
          <w:fldChar w:fldCharType="separate"/>
        </w:r>
        <w:r w:rsidR="003D1156">
          <w:rPr>
            <w:noProof/>
            <w:webHidden/>
          </w:rPr>
          <w:t>6</w:t>
        </w:r>
        <w:r w:rsidR="003D1156">
          <w:rPr>
            <w:noProof/>
            <w:webHidden/>
          </w:rPr>
          <w:fldChar w:fldCharType="end"/>
        </w:r>
      </w:hyperlink>
    </w:p>
    <w:p w14:paraId="5913C707" w14:textId="21A4C918" w:rsidR="003D1156" w:rsidRDefault="00A72535">
      <w:pPr>
        <w:pStyle w:val="TableofFigures"/>
        <w:rPr>
          <w:rFonts w:asciiTheme="minorHAnsi" w:eastAsiaTheme="minorEastAsia" w:hAnsiTheme="minorHAnsi" w:cstheme="minorBidi"/>
          <w:noProof/>
          <w:szCs w:val="22"/>
        </w:rPr>
      </w:pPr>
      <w:hyperlink w:anchor="_Toc51670544" w:history="1">
        <w:r w:rsidR="003D1156" w:rsidRPr="00AF27AF">
          <w:rPr>
            <w:rStyle w:val="Hyperlink"/>
            <w:noProof/>
          </w:rPr>
          <w:t>Table 2 - Software Inventory</w:t>
        </w:r>
        <w:r w:rsidR="003D1156">
          <w:rPr>
            <w:noProof/>
            <w:webHidden/>
          </w:rPr>
          <w:tab/>
        </w:r>
        <w:r w:rsidR="003D1156">
          <w:rPr>
            <w:noProof/>
            <w:webHidden/>
          </w:rPr>
          <w:fldChar w:fldCharType="begin"/>
        </w:r>
        <w:r w:rsidR="003D1156">
          <w:rPr>
            <w:noProof/>
            <w:webHidden/>
          </w:rPr>
          <w:instrText xml:space="preserve"> PAGEREF _Toc51670544 \h </w:instrText>
        </w:r>
        <w:r w:rsidR="003D1156">
          <w:rPr>
            <w:noProof/>
            <w:webHidden/>
          </w:rPr>
        </w:r>
        <w:r w:rsidR="003D1156">
          <w:rPr>
            <w:noProof/>
            <w:webHidden/>
          </w:rPr>
          <w:fldChar w:fldCharType="separate"/>
        </w:r>
        <w:r w:rsidR="003D1156">
          <w:rPr>
            <w:noProof/>
            <w:webHidden/>
          </w:rPr>
          <w:t>6</w:t>
        </w:r>
        <w:r w:rsidR="003D1156">
          <w:rPr>
            <w:noProof/>
            <w:webHidden/>
          </w:rPr>
          <w:fldChar w:fldCharType="end"/>
        </w:r>
      </w:hyperlink>
    </w:p>
    <w:p w14:paraId="66C74935" w14:textId="0E2A9E18" w:rsidR="003D1156" w:rsidRDefault="00A72535">
      <w:pPr>
        <w:pStyle w:val="TableofFigures"/>
        <w:rPr>
          <w:rFonts w:asciiTheme="minorHAnsi" w:eastAsiaTheme="minorEastAsia" w:hAnsiTheme="minorHAnsi" w:cstheme="minorBidi"/>
          <w:noProof/>
          <w:szCs w:val="22"/>
        </w:rPr>
      </w:pPr>
      <w:hyperlink w:anchor="_Toc51670545" w:history="1">
        <w:r w:rsidR="003D1156" w:rsidRPr="00AF27AF">
          <w:rPr>
            <w:rStyle w:val="Hyperlink"/>
            <w:noProof/>
          </w:rPr>
          <w:t>Table 3 - Resource Inventory</w:t>
        </w:r>
        <w:r w:rsidR="003D1156">
          <w:rPr>
            <w:noProof/>
            <w:webHidden/>
          </w:rPr>
          <w:tab/>
        </w:r>
        <w:r w:rsidR="003D1156">
          <w:rPr>
            <w:noProof/>
            <w:webHidden/>
          </w:rPr>
          <w:fldChar w:fldCharType="begin"/>
        </w:r>
        <w:r w:rsidR="003D1156">
          <w:rPr>
            <w:noProof/>
            <w:webHidden/>
          </w:rPr>
          <w:instrText xml:space="preserve"> PAGEREF _Toc51670545 \h </w:instrText>
        </w:r>
        <w:r w:rsidR="003D1156">
          <w:rPr>
            <w:noProof/>
            <w:webHidden/>
          </w:rPr>
        </w:r>
        <w:r w:rsidR="003D1156">
          <w:rPr>
            <w:noProof/>
            <w:webHidden/>
          </w:rPr>
          <w:fldChar w:fldCharType="separate"/>
        </w:r>
        <w:r w:rsidR="003D1156">
          <w:rPr>
            <w:noProof/>
            <w:webHidden/>
          </w:rPr>
          <w:t>7</w:t>
        </w:r>
        <w:r w:rsidR="003D1156">
          <w:rPr>
            <w:noProof/>
            <w:webHidden/>
          </w:rPr>
          <w:fldChar w:fldCharType="end"/>
        </w:r>
      </w:hyperlink>
    </w:p>
    <w:p w14:paraId="06506527" w14:textId="07ABEBC2" w:rsidR="003D1156" w:rsidRDefault="00A72535">
      <w:pPr>
        <w:pStyle w:val="TableofFigures"/>
        <w:rPr>
          <w:rFonts w:asciiTheme="minorHAnsi" w:eastAsiaTheme="minorEastAsia" w:hAnsiTheme="minorHAnsi" w:cstheme="minorBidi"/>
          <w:noProof/>
          <w:szCs w:val="22"/>
        </w:rPr>
      </w:pPr>
      <w:hyperlink w:anchor="_Toc51670546" w:history="1">
        <w:r w:rsidR="003D1156" w:rsidRPr="00AF27AF">
          <w:rPr>
            <w:rStyle w:val="Hyperlink"/>
            <w:noProof/>
          </w:rPr>
          <w:t>Table 4 - Server Inventory - &lt;environment&gt;</w:t>
        </w:r>
        <w:r w:rsidR="003D1156">
          <w:rPr>
            <w:noProof/>
            <w:webHidden/>
          </w:rPr>
          <w:tab/>
        </w:r>
        <w:r w:rsidR="003D1156">
          <w:rPr>
            <w:noProof/>
            <w:webHidden/>
          </w:rPr>
          <w:fldChar w:fldCharType="begin"/>
        </w:r>
        <w:r w:rsidR="003D1156">
          <w:rPr>
            <w:noProof/>
            <w:webHidden/>
          </w:rPr>
          <w:instrText xml:space="preserve"> PAGEREF _Toc51670546 \h </w:instrText>
        </w:r>
        <w:r w:rsidR="003D1156">
          <w:rPr>
            <w:noProof/>
            <w:webHidden/>
          </w:rPr>
        </w:r>
        <w:r w:rsidR="003D1156">
          <w:rPr>
            <w:noProof/>
            <w:webHidden/>
          </w:rPr>
          <w:fldChar w:fldCharType="separate"/>
        </w:r>
        <w:r w:rsidR="003D1156">
          <w:rPr>
            <w:noProof/>
            <w:webHidden/>
          </w:rPr>
          <w:t>7</w:t>
        </w:r>
        <w:r w:rsidR="003D1156">
          <w:rPr>
            <w:noProof/>
            <w:webHidden/>
          </w:rPr>
          <w:fldChar w:fldCharType="end"/>
        </w:r>
      </w:hyperlink>
    </w:p>
    <w:p w14:paraId="5545360D" w14:textId="5D332C02" w:rsidR="003D1156" w:rsidRDefault="00A72535">
      <w:pPr>
        <w:pStyle w:val="TableofFigures"/>
        <w:rPr>
          <w:rFonts w:asciiTheme="minorHAnsi" w:eastAsiaTheme="minorEastAsia" w:hAnsiTheme="minorHAnsi" w:cstheme="minorBidi"/>
          <w:noProof/>
          <w:szCs w:val="22"/>
        </w:rPr>
      </w:pPr>
      <w:hyperlink w:anchor="_Toc51670547" w:history="1">
        <w:r w:rsidR="003D1156" w:rsidRPr="00AF27AF">
          <w:rPr>
            <w:rStyle w:val="Hyperlink"/>
            <w:noProof/>
          </w:rPr>
          <w:t>Table 5 - Job Inventory</w:t>
        </w:r>
        <w:r w:rsidR="003D1156">
          <w:rPr>
            <w:noProof/>
            <w:webHidden/>
          </w:rPr>
          <w:tab/>
        </w:r>
        <w:r w:rsidR="003D1156">
          <w:rPr>
            <w:noProof/>
            <w:webHidden/>
          </w:rPr>
          <w:fldChar w:fldCharType="begin"/>
        </w:r>
        <w:r w:rsidR="003D1156">
          <w:rPr>
            <w:noProof/>
            <w:webHidden/>
          </w:rPr>
          <w:instrText xml:space="preserve"> PAGEREF _Toc51670547 \h </w:instrText>
        </w:r>
        <w:r w:rsidR="003D1156">
          <w:rPr>
            <w:noProof/>
            <w:webHidden/>
          </w:rPr>
        </w:r>
        <w:r w:rsidR="003D1156">
          <w:rPr>
            <w:noProof/>
            <w:webHidden/>
          </w:rPr>
          <w:fldChar w:fldCharType="separate"/>
        </w:r>
        <w:r w:rsidR="003D1156">
          <w:rPr>
            <w:noProof/>
            <w:webHidden/>
          </w:rPr>
          <w:t>9</w:t>
        </w:r>
        <w:r w:rsidR="003D1156">
          <w:rPr>
            <w:noProof/>
            <w:webHidden/>
          </w:rPr>
          <w:fldChar w:fldCharType="end"/>
        </w:r>
      </w:hyperlink>
    </w:p>
    <w:p w14:paraId="5B3762FE" w14:textId="61F253FB" w:rsidR="003D1156" w:rsidRDefault="00A72535">
      <w:pPr>
        <w:pStyle w:val="TableofFigures"/>
        <w:rPr>
          <w:rFonts w:asciiTheme="minorHAnsi" w:eastAsiaTheme="minorEastAsia" w:hAnsiTheme="minorHAnsi" w:cstheme="minorBidi"/>
          <w:noProof/>
          <w:szCs w:val="22"/>
        </w:rPr>
      </w:pPr>
      <w:hyperlink w:anchor="_Toc51670548" w:history="1">
        <w:r w:rsidR="003D1156" w:rsidRPr="00AF27AF">
          <w:rPr>
            <w:rStyle w:val="Hyperlink"/>
            <w:noProof/>
          </w:rPr>
          <w:t>Table 6 - Error Messages</w:t>
        </w:r>
        <w:r w:rsidR="003D1156">
          <w:rPr>
            <w:noProof/>
            <w:webHidden/>
          </w:rPr>
          <w:tab/>
        </w:r>
        <w:r w:rsidR="003D1156">
          <w:rPr>
            <w:noProof/>
            <w:webHidden/>
          </w:rPr>
          <w:fldChar w:fldCharType="begin"/>
        </w:r>
        <w:r w:rsidR="003D1156">
          <w:rPr>
            <w:noProof/>
            <w:webHidden/>
          </w:rPr>
          <w:instrText xml:space="preserve"> PAGEREF _Toc51670548 \h </w:instrText>
        </w:r>
        <w:r w:rsidR="003D1156">
          <w:rPr>
            <w:noProof/>
            <w:webHidden/>
          </w:rPr>
        </w:r>
        <w:r w:rsidR="003D1156">
          <w:rPr>
            <w:noProof/>
            <w:webHidden/>
          </w:rPr>
          <w:fldChar w:fldCharType="separate"/>
        </w:r>
        <w:r w:rsidR="003D1156">
          <w:rPr>
            <w:noProof/>
            <w:webHidden/>
          </w:rPr>
          <w:t>9</w:t>
        </w:r>
        <w:r w:rsidR="003D1156">
          <w:rPr>
            <w:noProof/>
            <w:webHidden/>
          </w:rPr>
          <w:fldChar w:fldCharType="end"/>
        </w:r>
      </w:hyperlink>
    </w:p>
    <w:p w14:paraId="76DD950B" w14:textId="3AE91515" w:rsidR="003D1156" w:rsidRDefault="00A72535">
      <w:pPr>
        <w:pStyle w:val="TableofFigures"/>
        <w:rPr>
          <w:rFonts w:asciiTheme="minorHAnsi" w:eastAsiaTheme="minorEastAsia" w:hAnsiTheme="minorHAnsi" w:cstheme="minorBidi"/>
          <w:noProof/>
          <w:szCs w:val="22"/>
        </w:rPr>
      </w:pPr>
      <w:hyperlink w:anchor="_Toc51670549" w:history="1">
        <w:r w:rsidR="003D1156" w:rsidRPr="00AF27AF">
          <w:rPr>
            <w:rStyle w:val="Hyperlink"/>
            <w:noProof/>
          </w:rPr>
          <w:t>Table 7 - Maintenance Team Responsible Area</w:t>
        </w:r>
        <w:r w:rsidR="003D1156">
          <w:rPr>
            <w:noProof/>
            <w:webHidden/>
          </w:rPr>
          <w:tab/>
        </w:r>
        <w:r w:rsidR="003D1156">
          <w:rPr>
            <w:noProof/>
            <w:webHidden/>
          </w:rPr>
          <w:fldChar w:fldCharType="begin"/>
        </w:r>
        <w:r w:rsidR="003D1156">
          <w:rPr>
            <w:noProof/>
            <w:webHidden/>
          </w:rPr>
          <w:instrText xml:space="preserve"> PAGEREF _Toc51670549 \h </w:instrText>
        </w:r>
        <w:r w:rsidR="003D1156">
          <w:rPr>
            <w:noProof/>
            <w:webHidden/>
          </w:rPr>
        </w:r>
        <w:r w:rsidR="003D1156">
          <w:rPr>
            <w:noProof/>
            <w:webHidden/>
          </w:rPr>
          <w:fldChar w:fldCharType="separate"/>
        </w:r>
        <w:r w:rsidR="003D1156">
          <w:rPr>
            <w:noProof/>
            <w:webHidden/>
          </w:rPr>
          <w:t>11</w:t>
        </w:r>
        <w:r w:rsidR="003D1156">
          <w:rPr>
            <w:noProof/>
            <w:webHidden/>
          </w:rPr>
          <w:fldChar w:fldCharType="end"/>
        </w:r>
      </w:hyperlink>
    </w:p>
    <w:p w14:paraId="66CC0DBD" w14:textId="1B64CFE5" w:rsidR="00D96683" w:rsidRPr="005F5433" w:rsidRDefault="00D96683">
      <w:pPr>
        <w:spacing w:after="200" w:line="276" w:lineRule="auto"/>
        <w:rPr>
          <w:rFonts w:cs="Arial"/>
          <w:color w:val="002060"/>
        </w:rPr>
      </w:pPr>
      <w:r>
        <w:rPr>
          <w:rFonts w:cs="Arial"/>
          <w:b/>
          <w:color w:val="002060"/>
        </w:rPr>
        <w:fldChar w:fldCharType="end"/>
      </w:r>
    </w:p>
    <w:p w14:paraId="2845284D" w14:textId="7858B274" w:rsidR="005F5433" w:rsidRPr="002403A8" w:rsidRDefault="005F5433" w:rsidP="005860DD">
      <w:pPr>
        <w:pStyle w:val="TableofFigures"/>
        <w:rPr>
          <w:rFonts w:ascii="Arial" w:hAnsi="Arial" w:cs="Arial"/>
          <w:b/>
        </w:rPr>
      </w:pPr>
      <w:r w:rsidRPr="002403A8">
        <w:rPr>
          <w:rFonts w:ascii="Arial" w:hAnsi="Arial" w:cs="Arial"/>
          <w:b/>
        </w:rPr>
        <w:t>LIST OF FIGURES</w:t>
      </w:r>
    </w:p>
    <w:p w14:paraId="0DEAFE2B" w14:textId="0E17116E" w:rsidR="003D1156" w:rsidRDefault="005F5433">
      <w:pPr>
        <w:pStyle w:val="TableofFigures"/>
        <w:rPr>
          <w:rFonts w:asciiTheme="minorHAnsi" w:eastAsiaTheme="minorEastAsia" w:hAnsiTheme="minorHAnsi" w:cstheme="minorBidi"/>
          <w:noProof/>
          <w:szCs w:val="22"/>
        </w:rPr>
      </w:pPr>
      <w:r>
        <w:rPr>
          <w:rFonts w:cs="Arial"/>
          <w:b/>
          <w:color w:val="002060"/>
        </w:rPr>
        <w:fldChar w:fldCharType="begin"/>
      </w:r>
      <w:r>
        <w:rPr>
          <w:rFonts w:cs="Arial"/>
          <w:b/>
          <w:color w:val="002060"/>
        </w:rPr>
        <w:instrText xml:space="preserve"> TOC \h \z \c "Figure" </w:instrText>
      </w:r>
      <w:r>
        <w:rPr>
          <w:rFonts w:cs="Arial"/>
          <w:b/>
          <w:color w:val="002060"/>
        </w:rPr>
        <w:fldChar w:fldCharType="separate"/>
      </w:r>
      <w:hyperlink w:anchor="_Toc51670550" w:history="1">
        <w:r w:rsidR="003D1156" w:rsidRPr="00924F73">
          <w:rPr>
            <w:rStyle w:val="Hyperlink"/>
            <w:noProof/>
          </w:rPr>
          <w:t>Figure 1 - System Architecture Diagram 1</w:t>
        </w:r>
        <w:r w:rsidR="003D1156">
          <w:rPr>
            <w:noProof/>
            <w:webHidden/>
          </w:rPr>
          <w:tab/>
        </w:r>
        <w:r w:rsidR="003D1156">
          <w:rPr>
            <w:noProof/>
            <w:webHidden/>
          </w:rPr>
          <w:fldChar w:fldCharType="begin"/>
        </w:r>
        <w:r w:rsidR="003D1156">
          <w:rPr>
            <w:noProof/>
            <w:webHidden/>
          </w:rPr>
          <w:instrText xml:space="preserve"> PAGEREF _Toc51670550 \h </w:instrText>
        </w:r>
        <w:r w:rsidR="003D1156">
          <w:rPr>
            <w:noProof/>
            <w:webHidden/>
          </w:rPr>
        </w:r>
        <w:r w:rsidR="003D1156">
          <w:rPr>
            <w:noProof/>
            <w:webHidden/>
          </w:rPr>
          <w:fldChar w:fldCharType="separate"/>
        </w:r>
        <w:r w:rsidR="003D1156">
          <w:rPr>
            <w:noProof/>
            <w:webHidden/>
          </w:rPr>
          <w:t>8</w:t>
        </w:r>
        <w:r w:rsidR="003D1156">
          <w:rPr>
            <w:noProof/>
            <w:webHidden/>
          </w:rPr>
          <w:fldChar w:fldCharType="end"/>
        </w:r>
      </w:hyperlink>
    </w:p>
    <w:p w14:paraId="0B2571D8" w14:textId="64C92EE1" w:rsidR="003D1156" w:rsidRDefault="00A72535">
      <w:pPr>
        <w:pStyle w:val="TableofFigures"/>
        <w:rPr>
          <w:rFonts w:asciiTheme="minorHAnsi" w:eastAsiaTheme="minorEastAsia" w:hAnsiTheme="minorHAnsi" w:cstheme="minorBidi"/>
          <w:noProof/>
          <w:szCs w:val="22"/>
        </w:rPr>
      </w:pPr>
      <w:hyperlink w:anchor="_Toc51670551" w:history="1">
        <w:r w:rsidR="003D1156" w:rsidRPr="00924F73">
          <w:rPr>
            <w:rStyle w:val="Hyperlink"/>
            <w:noProof/>
          </w:rPr>
          <w:t>Figure 2 - Communications Overview Diagram</w:t>
        </w:r>
        <w:r w:rsidR="003D1156">
          <w:rPr>
            <w:noProof/>
            <w:webHidden/>
          </w:rPr>
          <w:tab/>
        </w:r>
        <w:r w:rsidR="003D1156">
          <w:rPr>
            <w:noProof/>
            <w:webHidden/>
          </w:rPr>
          <w:fldChar w:fldCharType="begin"/>
        </w:r>
        <w:r w:rsidR="003D1156">
          <w:rPr>
            <w:noProof/>
            <w:webHidden/>
          </w:rPr>
          <w:instrText xml:space="preserve"> PAGEREF _Toc51670551 \h </w:instrText>
        </w:r>
        <w:r w:rsidR="003D1156">
          <w:rPr>
            <w:noProof/>
            <w:webHidden/>
          </w:rPr>
        </w:r>
        <w:r w:rsidR="003D1156">
          <w:rPr>
            <w:noProof/>
            <w:webHidden/>
          </w:rPr>
          <w:fldChar w:fldCharType="separate"/>
        </w:r>
        <w:r w:rsidR="003D1156">
          <w:rPr>
            <w:noProof/>
            <w:webHidden/>
          </w:rPr>
          <w:t>8</w:t>
        </w:r>
        <w:r w:rsidR="003D1156">
          <w:rPr>
            <w:noProof/>
            <w:webHidden/>
          </w:rPr>
          <w:fldChar w:fldCharType="end"/>
        </w:r>
      </w:hyperlink>
    </w:p>
    <w:p w14:paraId="368D241E" w14:textId="516B6072" w:rsidR="003D1156" w:rsidRDefault="00A72535">
      <w:pPr>
        <w:pStyle w:val="TableofFigures"/>
        <w:rPr>
          <w:rFonts w:asciiTheme="minorHAnsi" w:eastAsiaTheme="minorEastAsia" w:hAnsiTheme="minorHAnsi" w:cstheme="minorBidi"/>
          <w:noProof/>
          <w:szCs w:val="22"/>
        </w:rPr>
      </w:pPr>
      <w:hyperlink w:anchor="_Toc51670552" w:history="1">
        <w:r w:rsidR="003D1156" w:rsidRPr="00924F73">
          <w:rPr>
            <w:rStyle w:val="Hyperlink"/>
            <w:noProof/>
          </w:rPr>
          <w:t>Figure 3 - System Boundaries Diagram</w:t>
        </w:r>
        <w:r w:rsidR="003D1156">
          <w:rPr>
            <w:noProof/>
            <w:webHidden/>
          </w:rPr>
          <w:tab/>
        </w:r>
        <w:r w:rsidR="003D1156">
          <w:rPr>
            <w:noProof/>
            <w:webHidden/>
          </w:rPr>
          <w:fldChar w:fldCharType="begin"/>
        </w:r>
        <w:r w:rsidR="003D1156">
          <w:rPr>
            <w:noProof/>
            <w:webHidden/>
          </w:rPr>
          <w:instrText xml:space="preserve"> PAGEREF _Toc51670552 \h </w:instrText>
        </w:r>
        <w:r w:rsidR="003D1156">
          <w:rPr>
            <w:noProof/>
            <w:webHidden/>
          </w:rPr>
        </w:r>
        <w:r w:rsidR="003D1156">
          <w:rPr>
            <w:noProof/>
            <w:webHidden/>
          </w:rPr>
          <w:fldChar w:fldCharType="separate"/>
        </w:r>
        <w:r w:rsidR="003D1156">
          <w:rPr>
            <w:noProof/>
            <w:webHidden/>
          </w:rPr>
          <w:t>8</w:t>
        </w:r>
        <w:r w:rsidR="003D1156">
          <w:rPr>
            <w:noProof/>
            <w:webHidden/>
          </w:rPr>
          <w:fldChar w:fldCharType="end"/>
        </w:r>
      </w:hyperlink>
    </w:p>
    <w:p w14:paraId="3DB13718" w14:textId="5F81B433" w:rsidR="005F5433" w:rsidRPr="005F5433" w:rsidRDefault="005F5433">
      <w:pPr>
        <w:spacing w:after="200" w:line="276" w:lineRule="auto"/>
        <w:rPr>
          <w:rFonts w:cs="Arial"/>
          <w:color w:val="002060"/>
        </w:rPr>
      </w:pPr>
      <w:r>
        <w:rPr>
          <w:rFonts w:cs="Arial"/>
          <w:b/>
          <w:color w:val="002060"/>
        </w:rPr>
        <w:fldChar w:fldCharType="end"/>
      </w:r>
    </w:p>
    <w:p w14:paraId="0FEBFA44" w14:textId="5343B037" w:rsidR="002064B7" w:rsidRDefault="002064B7">
      <w:pPr>
        <w:spacing w:after="200" w:line="276" w:lineRule="auto"/>
        <w:rPr>
          <w:rFonts w:cs="Arial"/>
          <w:b/>
          <w:color w:val="002060"/>
        </w:rPr>
      </w:pPr>
      <w:r>
        <w:rPr>
          <w:rFonts w:cs="Arial"/>
          <w:b/>
          <w:color w:val="002060"/>
        </w:rPr>
        <w:br w:type="page"/>
      </w:r>
    </w:p>
    <w:bookmarkEnd w:id="14"/>
    <w:p w14:paraId="0ACD714B" w14:textId="7C99E1C4" w:rsidR="00293264" w:rsidRPr="00754B4A" w:rsidRDefault="00293264" w:rsidP="00BC20D8">
      <w:pPr>
        <w:pStyle w:val="StdPara"/>
        <w:rPr>
          <w:b/>
          <w:i/>
          <w:color w:val="0070C0"/>
        </w:rPr>
      </w:pPr>
      <w:r w:rsidRPr="00754B4A">
        <w:rPr>
          <w:i/>
          <w:color w:val="0070C0"/>
        </w:rPr>
        <w:lastRenderedPageBreak/>
        <w:t xml:space="preserve">List the acronym reference and definition or description for </w:t>
      </w:r>
      <w:r w:rsidR="00BC20D8" w:rsidRPr="00754B4A">
        <w:rPr>
          <w:i/>
          <w:color w:val="0070C0"/>
        </w:rPr>
        <w:t>each acronym</w:t>
      </w:r>
      <w:r w:rsidRPr="00754B4A">
        <w:rPr>
          <w:i/>
          <w:color w:val="0070C0"/>
        </w:rPr>
        <w:t xml:space="preserve"> contained in this document. </w:t>
      </w:r>
    </w:p>
    <w:p w14:paraId="6021D0A1" w14:textId="3A0C7411" w:rsidR="001E1147" w:rsidRPr="00F7493A" w:rsidRDefault="008D3B89" w:rsidP="00F7493A">
      <w:pPr>
        <w:rPr>
          <w:b/>
        </w:rPr>
      </w:pPr>
      <w:r w:rsidRPr="001D705E">
        <w:rPr>
          <w:b/>
        </w:rPr>
        <w:t>A</w:t>
      </w:r>
      <w:r w:rsidR="003D5DBA">
        <w:rPr>
          <w:b/>
        </w:rPr>
        <w:t>CRONYM LIST</w:t>
      </w:r>
    </w:p>
    <w:tbl>
      <w:tblPr>
        <w:tblStyle w:val="TableGrid"/>
        <w:tblW w:w="3999" w:type="pct"/>
        <w:tblLook w:val="01E0" w:firstRow="1" w:lastRow="1" w:firstColumn="1" w:lastColumn="1" w:noHBand="0" w:noVBand="0"/>
        <w:tblCaption w:val="Acronym List"/>
        <w:tblDescription w:val="Table showing acronym references and definitions used within the document."/>
      </w:tblPr>
      <w:tblGrid>
        <w:gridCol w:w="2160"/>
        <w:gridCol w:w="5318"/>
      </w:tblGrid>
      <w:tr w:rsidR="00F7493A" w14:paraId="376CF0AA" w14:textId="77777777" w:rsidTr="00E32D58">
        <w:trPr>
          <w:trHeight w:val="432"/>
          <w:tblHeader/>
        </w:trPr>
        <w:tc>
          <w:tcPr>
            <w:tcW w:w="1444" w:type="pct"/>
            <w:shd w:val="clear" w:color="auto" w:fill="002060"/>
            <w:vAlign w:val="center"/>
          </w:tcPr>
          <w:p w14:paraId="41A500E0" w14:textId="77777777" w:rsidR="00F7493A" w:rsidRPr="00CE1A0D" w:rsidRDefault="00F7493A" w:rsidP="00E32D58">
            <w:pPr>
              <w:jc w:val="center"/>
              <w:rPr>
                <w:b/>
                <w:szCs w:val="24"/>
              </w:rPr>
            </w:pPr>
            <w:r w:rsidRPr="00CE1A0D">
              <w:rPr>
                <w:b/>
                <w:szCs w:val="24"/>
              </w:rPr>
              <w:t>REFERENCE</w:t>
            </w:r>
          </w:p>
        </w:tc>
        <w:tc>
          <w:tcPr>
            <w:tcW w:w="3556" w:type="pct"/>
            <w:shd w:val="clear" w:color="auto" w:fill="002060"/>
            <w:vAlign w:val="center"/>
          </w:tcPr>
          <w:p w14:paraId="721F5781" w14:textId="77777777" w:rsidR="00F7493A" w:rsidRPr="00CE1A0D" w:rsidRDefault="00F7493A" w:rsidP="00E32D58">
            <w:pPr>
              <w:jc w:val="center"/>
              <w:rPr>
                <w:b/>
                <w:szCs w:val="24"/>
              </w:rPr>
            </w:pPr>
            <w:r w:rsidRPr="00CE1A0D">
              <w:rPr>
                <w:b/>
                <w:szCs w:val="24"/>
              </w:rPr>
              <w:t>DEFINITION</w:t>
            </w:r>
          </w:p>
        </w:tc>
      </w:tr>
      <w:tr w:rsidR="006C1BC5" w14:paraId="39871F72" w14:textId="77777777" w:rsidTr="00E32D58">
        <w:trPr>
          <w:trHeight w:val="314"/>
        </w:trPr>
        <w:tc>
          <w:tcPr>
            <w:tcW w:w="1444" w:type="pct"/>
            <w:vAlign w:val="center"/>
          </w:tcPr>
          <w:p w14:paraId="69598CE3" w14:textId="6D438D0A" w:rsidR="006C1BC5" w:rsidRPr="00CE1A0D" w:rsidRDefault="00E32D58" w:rsidP="00E32D58">
            <w:pPr>
              <w:ind w:firstLine="165"/>
              <w:rPr>
                <w:color w:val="000000"/>
              </w:rPr>
            </w:pPr>
            <w:r>
              <w:rPr>
                <w:color w:val="000000"/>
              </w:rPr>
              <w:t>Add acronym</w:t>
            </w:r>
          </w:p>
        </w:tc>
        <w:tc>
          <w:tcPr>
            <w:tcW w:w="3556" w:type="pct"/>
            <w:vAlign w:val="center"/>
          </w:tcPr>
          <w:p w14:paraId="2B7EC638" w14:textId="67232B2F" w:rsidR="006C1BC5" w:rsidRPr="00CE1A0D" w:rsidRDefault="00E32D58" w:rsidP="00E32D58">
            <w:pPr>
              <w:spacing w:line="227" w:lineRule="exact"/>
              <w:ind w:left="102" w:right="-20" w:firstLine="154"/>
              <w:rPr>
                <w:rFonts w:eastAsia="Arial"/>
              </w:rPr>
            </w:pPr>
            <w:r>
              <w:rPr>
                <w:rFonts w:eastAsia="Arial"/>
              </w:rPr>
              <w:t>Add definition of acronym</w:t>
            </w:r>
          </w:p>
        </w:tc>
      </w:tr>
      <w:tr w:rsidR="00E32D58" w14:paraId="7E658E0B" w14:textId="77777777" w:rsidTr="00E32D58">
        <w:trPr>
          <w:trHeight w:val="314"/>
        </w:trPr>
        <w:tc>
          <w:tcPr>
            <w:tcW w:w="1444" w:type="pct"/>
            <w:vAlign w:val="center"/>
          </w:tcPr>
          <w:p w14:paraId="0FCE2EBC" w14:textId="3A7AA5A8" w:rsidR="00E32D58" w:rsidRPr="00CE1A0D" w:rsidRDefault="00E32D58" w:rsidP="00E32D58">
            <w:pPr>
              <w:ind w:firstLine="165"/>
              <w:rPr>
                <w:color w:val="000000"/>
              </w:rPr>
            </w:pPr>
            <w:r>
              <w:rPr>
                <w:color w:val="000000"/>
              </w:rPr>
              <w:t>Add acronym</w:t>
            </w:r>
          </w:p>
        </w:tc>
        <w:tc>
          <w:tcPr>
            <w:tcW w:w="3556" w:type="pct"/>
            <w:vAlign w:val="center"/>
          </w:tcPr>
          <w:p w14:paraId="73E39F5C" w14:textId="0E31F4CD" w:rsidR="00E32D58" w:rsidRPr="00CE1A0D" w:rsidRDefault="00E32D58" w:rsidP="00E32D58">
            <w:pPr>
              <w:spacing w:line="227" w:lineRule="exact"/>
              <w:ind w:left="103" w:right="-20" w:firstLine="154"/>
              <w:rPr>
                <w:rFonts w:eastAsiaTheme="minorHAnsi"/>
              </w:rPr>
            </w:pPr>
            <w:r>
              <w:rPr>
                <w:rFonts w:eastAsia="Arial"/>
              </w:rPr>
              <w:t>Add definition of acronym</w:t>
            </w:r>
          </w:p>
        </w:tc>
      </w:tr>
      <w:tr w:rsidR="00E32D58" w14:paraId="4A92CE73" w14:textId="77777777" w:rsidTr="00E32D58">
        <w:trPr>
          <w:trHeight w:val="314"/>
        </w:trPr>
        <w:tc>
          <w:tcPr>
            <w:tcW w:w="1444" w:type="pct"/>
            <w:vAlign w:val="center"/>
          </w:tcPr>
          <w:p w14:paraId="19074558" w14:textId="36DAC05B" w:rsidR="00E32D58" w:rsidRPr="00CE1A0D" w:rsidRDefault="00E32D58" w:rsidP="00E32D58">
            <w:pPr>
              <w:ind w:firstLine="165"/>
              <w:rPr>
                <w:color w:val="000000"/>
              </w:rPr>
            </w:pPr>
            <w:r>
              <w:rPr>
                <w:color w:val="000000"/>
              </w:rPr>
              <w:t>Add acronym</w:t>
            </w:r>
          </w:p>
        </w:tc>
        <w:tc>
          <w:tcPr>
            <w:tcW w:w="3556" w:type="pct"/>
            <w:vAlign w:val="center"/>
          </w:tcPr>
          <w:p w14:paraId="46FBF27F" w14:textId="011238A2" w:rsidR="00E32D58" w:rsidRPr="00CE1A0D" w:rsidRDefault="00E32D58" w:rsidP="00E32D58">
            <w:pPr>
              <w:spacing w:line="227" w:lineRule="exact"/>
              <w:ind w:left="103" w:right="-20" w:firstLine="154"/>
              <w:rPr>
                <w:rFonts w:eastAsiaTheme="minorHAnsi"/>
              </w:rPr>
            </w:pPr>
            <w:r>
              <w:rPr>
                <w:rFonts w:eastAsia="Arial"/>
              </w:rPr>
              <w:t>Add definition of acronym</w:t>
            </w:r>
          </w:p>
        </w:tc>
      </w:tr>
      <w:tr w:rsidR="00E32D58" w14:paraId="3E4ADE2D" w14:textId="77777777" w:rsidTr="00E32D58">
        <w:trPr>
          <w:trHeight w:val="314"/>
        </w:trPr>
        <w:tc>
          <w:tcPr>
            <w:tcW w:w="1444" w:type="pct"/>
            <w:vAlign w:val="center"/>
          </w:tcPr>
          <w:p w14:paraId="7D06E339" w14:textId="6C37DD65" w:rsidR="00E32D58" w:rsidRPr="00CE1A0D" w:rsidRDefault="00E32D58" w:rsidP="00E32D58">
            <w:pPr>
              <w:ind w:firstLine="165"/>
              <w:rPr>
                <w:color w:val="000000"/>
              </w:rPr>
            </w:pPr>
            <w:r>
              <w:rPr>
                <w:color w:val="000000"/>
              </w:rPr>
              <w:t>Add acronym</w:t>
            </w:r>
          </w:p>
        </w:tc>
        <w:tc>
          <w:tcPr>
            <w:tcW w:w="3556" w:type="pct"/>
            <w:vAlign w:val="center"/>
          </w:tcPr>
          <w:p w14:paraId="0C47EC8F" w14:textId="36356F92" w:rsidR="00E32D58" w:rsidRPr="00CE1A0D" w:rsidRDefault="00E32D58" w:rsidP="00E32D58">
            <w:pPr>
              <w:spacing w:line="227" w:lineRule="exact"/>
              <w:ind w:left="103" w:right="-20" w:firstLine="154"/>
              <w:rPr>
                <w:rFonts w:eastAsiaTheme="minorHAnsi"/>
              </w:rPr>
            </w:pPr>
            <w:r>
              <w:rPr>
                <w:rFonts w:eastAsia="Arial"/>
              </w:rPr>
              <w:t>Add definition of acronym</w:t>
            </w:r>
          </w:p>
        </w:tc>
      </w:tr>
      <w:tr w:rsidR="00E32D58" w14:paraId="4872D8C2" w14:textId="77777777" w:rsidTr="00E32D58">
        <w:trPr>
          <w:trHeight w:val="314"/>
        </w:trPr>
        <w:tc>
          <w:tcPr>
            <w:tcW w:w="1444" w:type="pct"/>
            <w:vAlign w:val="center"/>
          </w:tcPr>
          <w:p w14:paraId="593A2EFA" w14:textId="6334C3DC" w:rsidR="00E32D58" w:rsidRPr="00CE1A0D" w:rsidRDefault="00E32D58" w:rsidP="00E32D58">
            <w:pPr>
              <w:ind w:firstLine="165"/>
              <w:rPr>
                <w:color w:val="000000"/>
              </w:rPr>
            </w:pPr>
            <w:r>
              <w:rPr>
                <w:color w:val="000000"/>
              </w:rPr>
              <w:t>Add acronym</w:t>
            </w:r>
          </w:p>
        </w:tc>
        <w:tc>
          <w:tcPr>
            <w:tcW w:w="3556" w:type="pct"/>
            <w:vAlign w:val="center"/>
          </w:tcPr>
          <w:p w14:paraId="2829035D" w14:textId="7A4AB9FE" w:rsidR="00E32D58" w:rsidRPr="00CE1A0D" w:rsidRDefault="00E32D58" w:rsidP="00E32D58">
            <w:pPr>
              <w:spacing w:line="227" w:lineRule="exact"/>
              <w:ind w:left="103" w:right="-20" w:firstLine="154"/>
              <w:rPr>
                <w:rFonts w:eastAsiaTheme="minorHAnsi"/>
              </w:rPr>
            </w:pPr>
            <w:r>
              <w:rPr>
                <w:rFonts w:eastAsia="Arial"/>
              </w:rPr>
              <w:t>Add definition of acronym</w:t>
            </w:r>
          </w:p>
        </w:tc>
      </w:tr>
      <w:tr w:rsidR="00E32D58" w14:paraId="497BB96F" w14:textId="77777777" w:rsidTr="00E32D58">
        <w:trPr>
          <w:trHeight w:val="314"/>
        </w:trPr>
        <w:tc>
          <w:tcPr>
            <w:tcW w:w="1444" w:type="pct"/>
            <w:vAlign w:val="center"/>
          </w:tcPr>
          <w:p w14:paraId="78F2595F" w14:textId="6E3F7705" w:rsidR="00E32D58" w:rsidRPr="00CE1A0D" w:rsidRDefault="00E32D58" w:rsidP="00E32D58">
            <w:pPr>
              <w:ind w:firstLine="165"/>
              <w:rPr>
                <w:color w:val="000000"/>
              </w:rPr>
            </w:pPr>
            <w:r>
              <w:rPr>
                <w:color w:val="000000"/>
              </w:rPr>
              <w:t>Add acronym</w:t>
            </w:r>
          </w:p>
        </w:tc>
        <w:tc>
          <w:tcPr>
            <w:tcW w:w="3556" w:type="pct"/>
            <w:vAlign w:val="center"/>
          </w:tcPr>
          <w:p w14:paraId="045B9BFC" w14:textId="13C5F6AD" w:rsidR="00E32D58" w:rsidRPr="00CE1A0D" w:rsidRDefault="00E32D58" w:rsidP="00E32D58">
            <w:pPr>
              <w:spacing w:line="227" w:lineRule="exact"/>
              <w:ind w:left="103" w:right="-20" w:firstLine="154"/>
              <w:rPr>
                <w:rFonts w:eastAsiaTheme="minorHAnsi"/>
              </w:rPr>
            </w:pPr>
            <w:r>
              <w:rPr>
                <w:rFonts w:eastAsia="Arial"/>
              </w:rPr>
              <w:t>Add definition of acronym</w:t>
            </w:r>
          </w:p>
        </w:tc>
      </w:tr>
      <w:tr w:rsidR="00E32D58" w14:paraId="54C7F774" w14:textId="77777777" w:rsidTr="00E32D58">
        <w:trPr>
          <w:trHeight w:val="314"/>
        </w:trPr>
        <w:tc>
          <w:tcPr>
            <w:tcW w:w="1444" w:type="pct"/>
            <w:vAlign w:val="center"/>
          </w:tcPr>
          <w:p w14:paraId="1C71F738" w14:textId="5931D7B6" w:rsidR="00E32D58" w:rsidRPr="00CE1A0D" w:rsidRDefault="00E32D58" w:rsidP="00E32D58">
            <w:pPr>
              <w:ind w:firstLine="165"/>
              <w:rPr>
                <w:color w:val="000000"/>
              </w:rPr>
            </w:pPr>
            <w:r>
              <w:rPr>
                <w:color w:val="000000"/>
              </w:rPr>
              <w:t>Add acronym</w:t>
            </w:r>
          </w:p>
        </w:tc>
        <w:tc>
          <w:tcPr>
            <w:tcW w:w="3556" w:type="pct"/>
            <w:vAlign w:val="center"/>
          </w:tcPr>
          <w:p w14:paraId="5B25D0CC" w14:textId="682D5507" w:rsidR="00E32D58" w:rsidRPr="00CE1A0D" w:rsidRDefault="00E32D58" w:rsidP="00E32D58">
            <w:pPr>
              <w:spacing w:line="227" w:lineRule="exact"/>
              <w:ind w:left="103" w:right="-20" w:firstLine="154"/>
              <w:rPr>
                <w:rFonts w:eastAsiaTheme="minorHAnsi"/>
              </w:rPr>
            </w:pPr>
            <w:r>
              <w:rPr>
                <w:rFonts w:eastAsia="Arial"/>
              </w:rPr>
              <w:t>Add definition of acronym</w:t>
            </w:r>
          </w:p>
        </w:tc>
      </w:tr>
      <w:tr w:rsidR="00E32D58" w14:paraId="0251332F" w14:textId="77777777" w:rsidTr="00E32D58">
        <w:trPr>
          <w:trHeight w:val="314"/>
        </w:trPr>
        <w:tc>
          <w:tcPr>
            <w:tcW w:w="1444" w:type="pct"/>
            <w:vAlign w:val="center"/>
          </w:tcPr>
          <w:p w14:paraId="166CF2B6" w14:textId="1F23A1FC" w:rsidR="00E32D58" w:rsidRPr="00CE1A0D" w:rsidRDefault="00E32D58" w:rsidP="00E32D58">
            <w:pPr>
              <w:ind w:firstLine="165"/>
              <w:rPr>
                <w:color w:val="000000"/>
              </w:rPr>
            </w:pPr>
            <w:r>
              <w:rPr>
                <w:color w:val="000000"/>
              </w:rPr>
              <w:t>Add acronym</w:t>
            </w:r>
          </w:p>
        </w:tc>
        <w:tc>
          <w:tcPr>
            <w:tcW w:w="3556" w:type="pct"/>
            <w:vAlign w:val="center"/>
          </w:tcPr>
          <w:p w14:paraId="6CA7F439" w14:textId="350A0E79" w:rsidR="00E32D58" w:rsidRPr="00CE1A0D" w:rsidRDefault="00E32D58" w:rsidP="00E32D58">
            <w:pPr>
              <w:spacing w:line="227" w:lineRule="exact"/>
              <w:ind w:left="103" w:right="-20" w:firstLine="154"/>
              <w:rPr>
                <w:rFonts w:eastAsiaTheme="minorHAnsi"/>
              </w:rPr>
            </w:pPr>
            <w:r>
              <w:rPr>
                <w:rFonts w:eastAsia="Arial"/>
              </w:rPr>
              <w:t>Add definition of acronym</w:t>
            </w:r>
          </w:p>
        </w:tc>
      </w:tr>
      <w:tr w:rsidR="00E32D58" w14:paraId="207220B5" w14:textId="77777777" w:rsidTr="00E32D58">
        <w:trPr>
          <w:trHeight w:val="314"/>
        </w:trPr>
        <w:tc>
          <w:tcPr>
            <w:tcW w:w="1444" w:type="pct"/>
            <w:vAlign w:val="center"/>
          </w:tcPr>
          <w:p w14:paraId="00254AF3" w14:textId="24548011" w:rsidR="00E32D58" w:rsidRPr="00CE1A0D" w:rsidRDefault="00E32D58" w:rsidP="00E32D58">
            <w:pPr>
              <w:ind w:firstLine="165"/>
              <w:rPr>
                <w:color w:val="000000"/>
              </w:rPr>
            </w:pPr>
            <w:r>
              <w:rPr>
                <w:color w:val="000000"/>
              </w:rPr>
              <w:t>Add acronym</w:t>
            </w:r>
          </w:p>
        </w:tc>
        <w:tc>
          <w:tcPr>
            <w:tcW w:w="3556" w:type="pct"/>
            <w:vAlign w:val="center"/>
          </w:tcPr>
          <w:p w14:paraId="31B8FA96" w14:textId="58C1D4B5" w:rsidR="00E32D58" w:rsidRPr="00CE1A0D" w:rsidRDefault="00E32D58" w:rsidP="00E32D58">
            <w:pPr>
              <w:spacing w:line="227" w:lineRule="exact"/>
              <w:ind w:left="103" w:right="-20" w:firstLine="154"/>
              <w:rPr>
                <w:rFonts w:eastAsiaTheme="minorHAnsi"/>
              </w:rPr>
            </w:pPr>
            <w:r>
              <w:rPr>
                <w:rFonts w:eastAsia="Arial"/>
              </w:rPr>
              <w:t>Add definition of acronym</w:t>
            </w:r>
          </w:p>
        </w:tc>
      </w:tr>
      <w:tr w:rsidR="00E32D58" w14:paraId="3C8A59C3" w14:textId="77777777" w:rsidTr="00E32D58">
        <w:trPr>
          <w:trHeight w:val="314"/>
        </w:trPr>
        <w:tc>
          <w:tcPr>
            <w:tcW w:w="1444" w:type="pct"/>
            <w:vAlign w:val="center"/>
          </w:tcPr>
          <w:p w14:paraId="555D8FA0" w14:textId="336BC391" w:rsidR="00E32D58" w:rsidRPr="00CE1A0D" w:rsidRDefault="00E32D58" w:rsidP="00E32D58">
            <w:pPr>
              <w:ind w:firstLine="165"/>
              <w:rPr>
                <w:color w:val="000000"/>
              </w:rPr>
            </w:pPr>
            <w:r>
              <w:rPr>
                <w:color w:val="000000"/>
              </w:rPr>
              <w:t>Add acronym</w:t>
            </w:r>
          </w:p>
        </w:tc>
        <w:tc>
          <w:tcPr>
            <w:tcW w:w="3556" w:type="pct"/>
            <w:vAlign w:val="center"/>
          </w:tcPr>
          <w:p w14:paraId="015BDF18" w14:textId="483A5D81" w:rsidR="00E32D58" w:rsidRPr="00CE1A0D" w:rsidRDefault="00E32D58" w:rsidP="00E32D58">
            <w:pPr>
              <w:spacing w:line="227" w:lineRule="exact"/>
              <w:ind w:left="103" w:right="-20" w:firstLine="154"/>
              <w:rPr>
                <w:rFonts w:eastAsiaTheme="minorHAnsi"/>
              </w:rPr>
            </w:pPr>
            <w:r>
              <w:rPr>
                <w:rFonts w:eastAsia="Arial"/>
              </w:rPr>
              <w:t>Add definition of acronym</w:t>
            </w:r>
          </w:p>
        </w:tc>
      </w:tr>
      <w:tr w:rsidR="00E32D58" w14:paraId="03B5D062" w14:textId="77777777" w:rsidTr="00E32D58">
        <w:trPr>
          <w:trHeight w:val="314"/>
        </w:trPr>
        <w:tc>
          <w:tcPr>
            <w:tcW w:w="1444" w:type="pct"/>
            <w:vAlign w:val="center"/>
          </w:tcPr>
          <w:p w14:paraId="22A2509B" w14:textId="4D9B82BE" w:rsidR="00E32D58" w:rsidRPr="00CE1A0D" w:rsidRDefault="00E32D58" w:rsidP="00E32D58">
            <w:pPr>
              <w:ind w:firstLine="165"/>
              <w:rPr>
                <w:color w:val="000000"/>
              </w:rPr>
            </w:pPr>
            <w:r>
              <w:rPr>
                <w:color w:val="000000"/>
              </w:rPr>
              <w:t>Add acronym</w:t>
            </w:r>
          </w:p>
        </w:tc>
        <w:tc>
          <w:tcPr>
            <w:tcW w:w="3556" w:type="pct"/>
            <w:vAlign w:val="center"/>
          </w:tcPr>
          <w:p w14:paraId="47FB032E" w14:textId="61F38046" w:rsidR="00E32D58" w:rsidRPr="00CE1A0D" w:rsidRDefault="00E32D58" w:rsidP="00E32D58">
            <w:pPr>
              <w:spacing w:line="227" w:lineRule="exact"/>
              <w:ind w:left="103" w:right="-20" w:firstLine="154"/>
              <w:rPr>
                <w:rFonts w:eastAsiaTheme="minorHAnsi"/>
              </w:rPr>
            </w:pPr>
            <w:r>
              <w:rPr>
                <w:rFonts w:eastAsia="Arial"/>
              </w:rPr>
              <w:t>Add definition of acronym</w:t>
            </w:r>
          </w:p>
        </w:tc>
      </w:tr>
      <w:tr w:rsidR="00E32D58" w14:paraId="44CC2BFF" w14:textId="77777777" w:rsidTr="00E32D58">
        <w:trPr>
          <w:trHeight w:val="314"/>
        </w:trPr>
        <w:tc>
          <w:tcPr>
            <w:tcW w:w="1444" w:type="pct"/>
            <w:vAlign w:val="center"/>
          </w:tcPr>
          <w:p w14:paraId="3335F15D" w14:textId="62312CC1" w:rsidR="00E32D58" w:rsidRPr="00CE1A0D" w:rsidRDefault="00E32D58" w:rsidP="00E32D58">
            <w:pPr>
              <w:ind w:firstLine="165"/>
              <w:rPr>
                <w:color w:val="000000"/>
              </w:rPr>
            </w:pPr>
            <w:r>
              <w:rPr>
                <w:color w:val="000000"/>
              </w:rPr>
              <w:t>Add acronym</w:t>
            </w:r>
          </w:p>
        </w:tc>
        <w:tc>
          <w:tcPr>
            <w:tcW w:w="3556" w:type="pct"/>
            <w:vAlign w:val="center"/>
          </w:tcPr>
          <w:p w14:paraId="3779555A" w14:textId="138ECC25" w:rsidR="00E32D58" w:rsidRPr="00CE1A0D" w:rsidRDefault="00E32D58" w:rsidP="00E32D58">
            <w:pPr>
              <w:spacing w:line="227" w:lineRule="exact"/>
              <w:ind w:left="103" w:right="-20" w:firstLine="154"/>
              <w:rPr>
                <w:rFonts w:eastAsiaTheme="minorHAnsi"/>
              </w:rPr>
            </w:pPr>
            <w:r>
              <w:rPr>
                <w:rFonts w:eastAsia="Arial"/>
              </w:rPr>
              <w:t>Add definition of acronym</w:t>
            </w:r>
          </w:p>
        </w:tc>
      </w:tr>
      <w:tr w:rsidR="00E32D58" w14:paraId="6F901A0C" w14:textId="77777777" w:rsidTr="00E32D58">
        <w:trPr>
          <w:trHeight w:val="314"/>
        </w:trPr>
        <w:tc>
          <w:tcPr>
            <w:tcW w:w="1444" w:type="pct"/>
            <w:vAlign w:val="center"/>
          </w:tcPr>
          <w:p w14:paraId="67C0A85B" w14:textId="46CA96CC" w:rsidR="00E32D58" w:rsidRPr="00CE1A0D" w:rsidRDefault="00E32D58" w:rsidP="00E32D58">
            <w:pPr>
              <w:ind w:firstLine="165"/>
              <w:rPr>
                <w:color w:val="000000"/>
              </w:rPr>
            </w:pPr>
            <w:r>
              <w:rPr>
                <w:color w:val="000000"/>
              </w:rPr>
              <w:t>Add acronym</w:t>
            </w:r>
          </w:p>
        </w:tc>
        <w:tc>
          <w:tcPr>
            <w:tcW w:w="3556" w:type="pct"/>
            <w:vAlign w:val="center"/>
          </w:tcPr>
          <w:p w14:paraId="65079947" w14:textId="6507F509" w:rsidR="00E32D58" w:rsidRPr="00CE1A0D" w:rsidRDefault="00E32D58" w:rsidP="00E32D58">
            <w:pPr>
              <w:spacing w:line="227" w:lineRule="exact"/>
              <w:ind w:left="103" w:right="-20" w:firstLine="154"/>
              <w:rPr>
                <w:rFonts w:eastAsiaTheme="minorHAnsi"/>
              </w:rPr>
            </w:pPr>
            <w:r>
              <w:rPr>
                <w:rFonts w:eastAsia="Arial"/>
              </w:rPr>
              <w:t>Add definition of acronym</w:t>
            </w:r>
          </w:p>
        </w:tc>
      </w:tr>
      <w:tr w:rsidR="00E32D58" w14:paraId="4C980CB5" w14:textId="77777777" w:rsidTr="00E32D58">
        <w:trPr>
          <w:trHeight w:val="314"/>
        </w:trPr>
        <w:tc>
          <w:tcPr>
            <w:tcW w:w="1444" w:type="pct"/>
            <w:vAlign w:val="center"/>
          </w:tcPr>
          <w:p w14:paraId="064435B9" w14:textId="169E87FB" w:rsidR="00E32D58" w:rsidRPr="00CE1A0D" w:rsidRDefault="00E32D58" w:rsidP="00E32D58">
            <w:pPr>
              <w:ind w:firstLine="165"/>
              <w:rPr>
                <w:color w:val="000000"/>
              </w:rPr>
            </w:pPr>
            <w:r>
              <w:rPr>
                <w:color w:val="000000"/>
              </w:rPr>
              <w:t>Add acronym</w:t>
            </w:r>
          </w:p>
        </w:tc>
        <w:tc>
          <w:tcPr>
            <w:tcW w:w="3556" w:type="pct"/>
            <w:vAlign w:val="center"/>
          </w:tcPr>
          <w:p w14:paraId="01CDBB53" w14:textId="5AD36AA5" w:rsidR="00E32D58" w:rsidRPr="00CE1A0D" w:rsidRDefault="00E32D58" w:rsidP="00E32D58">
            <w:pPr>
              <w:spacing w:line="227" w:lineRule="exact"/>
              <w:ind w:left="103" w:right="-20" w:firstLine="154"/>
              <w:rPr>
                <w:rFonts w:eastAsiaTheme="minorHAnsi"/>
              </w:rPr>
            </w:pPr>
            <w:r>
              <w:rPr>
                <w:rFonts w:eastAsia="Arial"/>
              </w:rPr>
              <w:t>Add definition of acronym</w:t>
            </w:r>
          </w:p>
        </w:tc>
      </w:tr>
      <w:tr w:rsidR="00E32D58" w14:paraId="094C1907" w14:textId="77777777" w:rsidTr="00E32D58">
        <w:trPr>
          <w:trHeight w:val="314"/>
        </w:trPr>
        <w:tc>
          <w:tcPr>
            <w:tcW w:w="1444" w:type="pct"/>
            <w:vAlign w:val="center"/>
          </w:tcPr>
          <w:p w14:paraId="002C6662" w14:textId="1AAF6AF2" w:rsidR="00E32D58" w:rsidRPr="00CE1A0D" w:rsidRDefault="00E32D58" w:rsidP="00E32D58">
            <w:pPr>
              <w:ind w:firstLine="165"/>
              <w:rPr>
                <w:color w:val="000000"/>
              </w:rPr>
            </w:pPr>
            <w:r>
              <w:rPr>
                <w:color w:val="000000"/>
              </w:rPr>
              <w:t>Add acronym</w:t>
            </w:r>
          </w:p>
        </w:tc>
        <w:tc>
          <w:tcPr>
            <w:tcW w:w="3556" w:type="pct"/>
            <w:vAlign w:val="center"/>
          </w:tcPr>
          <w:p w14:paraId="426073ED" w14:textId="56A67FAF" w:rsidR="00E32D58" w:rsidRPr="00CE1A0D" w:rsidRDefault="00E32D58" w:rsidP="00E32D58">
            <w:pPr>
              <w:spacing w:line="227" w:lineRule="exact"/>
              <w:ind w:left="103" w:right="-20" w:firstLine="154"/>
              <w:rPr>
                <w:rFonts w:eastAsiaTheme="minorHAnsi"/>
              </w:rPr>
            </w:pPr>
            <w:r>
              <w:rPr>
                <w:rFonts w:eastAsia="Arial"/>
              </w:rPr>
              <w:t>Add definition of acronym</w:t>
            </w:r>
          </w:p>
        </w:tc>
      </w:tr>
      <w:tr w:rsidR="00E32D58" w14:paraId="5BBF0F0E" w14:textId="77777777" w:rsidTr="00E32D58">
        <w:trPr>
          <w:trHeight w:val="314"/>
        </w:trPr>
        <w:tc>
          <w:tcPr>
            <w:tcW w:w="1444" w:type="pct"/>
            <w:vAlign w:val="center"/>
          </w:tcPr>
          <w:p w14:paraId="4768DFCF" w14:textId="5EB4F26F" w:rsidR="00E32D58" w:rsidRPr="00CE1A0D" w:rsidRDefault="00E32D58" w:rsidP="00E32D58">
            <w:pPr>
              <w:ind w:firstLine="165"/>
              <w:rPr>
                <w:color w:val="000000"/>
              </w:rPr>
            </w:pPr>
            <w:r>
              <w:rPr>
                <w:color w:val="000000"/>
              </w:rPr>
              <w:t>Add acronym</w:t>
            </w:r>
          </w:p>
        </w:tc>
        <w:tc>
          <w:tcPr>
            <w:tcW w:w="3556" w:type="pct"/>
            <w:vAlign w:val="center"/>
          </w:tcPr>
          <w:p w14:paraId="1D5EDFDE" w14:textId="5EC564F6" w:rsidR="00E32D58" w:rsidRPr="00CE1A0D" w:rsidRDefault="00E32D58" w:rsidP="00E32D58">
            <w:pPr>
              <w:spacing w:line="227" w:lineRule="exact"/>
              <w:ind w:left="103" w:right="-20" w:firstLine="154"/>
              <w:rPr>
                <w:rFonts w:eastAsiaTheme="minorHAnsi"/>
              </w:rPr>
            </w:pPr>
            <w:r>
              <w:rPr>
                <w:rFonts w:eastAsia="Arial"/>
              </w:rPr>
              <w:t>Add definition of acronym</w:t>
            </w:r>
          </w:p>
        </w:tc>
      </w:tr>
      <w:tr w:rsidR="00E32D58" w14:paraId="11941610" w14:textId="77777777" w:rsidTr="00E32D58">
        <w:trPr>
          <w:trHeight w:val="314"/>
        </w:trPr>
        <w:tc>
          <w:tcPr>
            <w:tcW w:w="1444" w:type="pct"/>
            <w:vAlign w:val="center"/>
          </w:tcPr>
          <w:p w14:paraId="3EFCC7D1" w14:textId="09173A7C" w:rsidR="00E32D58" w:rsidRPr="00CE1A0D" w:rsidRDefault="00E32D58" w:rsidP="00E32D58">
            <w:pPr>
              <w:ind w:firstLine="165"/>
              <w:rPr>
                <w:color w:val="000000"/>
              </w:rPr>
            </w:pPr>
            <w:r>
              <w:rPr>
                <w:color w:val="000000"/>
              </w:rPr>
              <w:t>Add acronym</w:t>
            </w:r>
          </w:p>
        </w:tc>
        <w:tc>
          <w:tcPr>
            <w:tcW w:w="3556" w:type="pct"/>
            <w:vAlign w:val="center"/>
          </w:tcPr>
          <w:p w14:paraId="028A6011" w14:textId="5B2B5700" w:rsidR="00E32D58" w:rsidRPr="00CE1A0D" w:rsidRDefault="00E32D58" w:rsidP="00E32D58">
            <w:pPr>
              <w:spacing w:line="227" w:lineRule="exact"/>
              <w:ind w:left="103" w:right="-20" w:firstLine="154"/>
              <w:rPr>
                <w:color w:val="000000"/>
              </w:rPr>
            </w:pPr>
            <w:r>
              <w:rPr>
                <w:rFonts w:eastAsia="Arial"/>
              </w:rPr>
              <w:t>Add definition of acronym</w:t>
            </w:r>
          </w:p>
        </w:tc>
      </w:tr>
      <w:tr w:rsidR="00E32D58" w14:paraId="7B60860E" w14:textId="77777777" w:rsidTr="00E32D58">
        <w:trPr>
          <w:trHeight w:val="314"/>
        </w:trPr>
        <w:tc>
          <w:tcPr>
            <w:tcW w:w="1444" w:type="pct"/>
            <w:vAlign w:val="center"/>
          </w:tcPr>
          <w:p w14:paraId="380A087B" w14:textId="6A3C41E0" w:rsidR="00E32D58" w:rsidRPr="00CE1A0D" w:rsidRDefault="00E32D58" w:rsidP="00E32D58">
            <w:pPr>
              <w:ind w:firstLine="165"/>
              <w:rPr>
                <w:color w:val="000000"/>
              </w:rPr>
            </w:pPr>
            <w:r>
              <w:rPr>
                <w:color w:val="000000"/>
              </w:rPr>
              <w:t>Add acronym</w:t>
            </w:r>
          </w:p>
        </w:tc>
        <w:tc>
          <w:tcPr>
            <w:tcW w:w="3556" w:type="pct"/>
            <w:vAlign w:val="center"/>
          </w:tcPr>
          <w:p w14:paraId="73F439F6" w14:textId="24B816FA" w:rsidR="00E32D58" w:rsidRPr="00CE1A0D" w:rsidRDefault="00E32D58" w:rsidP="00E32D58">
            <w:pPr>
              <w:spacing w:line="227" w:lineRule="exact"/>
              <w:ind w:left="103" w:right="-20" w:firstLine="154"/>
              <w:rPr>
                <w:color w:val="000000"/>
              </w:rPr>
            </w:pPr>
            <w:r>
              <w:rPr>
                <w:rFonts w:eastAsia="Arial"/>
              </w:rPr>
              <w:t>Add definition of acronym</w:t>
            </w:r>
          </w:p>
        </w:tc>
      </w:tr>
    </w:tbl>
    <w:p w14:paraId="0CB21D44" w14:textId="77777777" w:rsidR="00A85B7C" w:rsidRDefault="00A85B7C" w:rsidP="00A85B7C">
      <w:pPr>
        <w:rPr>
          <w:sz w:val="32"/>
        </w:rPr>
      </w:pPr>
    </w:p>
    <w:p w14:paraId="59CD8E13" w14:textId="68C5A275" w:rsidR="00A85B7C" w:rsidRPr="00EC60FB" w:rsidRDefault="00A85B7C" w:rsidP="00EC60FB">
      <w:pPr>
        <w:pStyle w:val="Heading1"/>
        <w:spacing w:after="0"/>
        <w:sectPr w:rsidR="00A85B7C" w:rsidRPr="00EC60FB" w:rsidSect="007A36D5">
          <w:headerReference w:type="default" r:id="rId21"/>
          <w:footerReference w:type="default" r:id="rId22"/>
          <w:headerReference w:type="first" r:id="rId23"/>
          <w:footerReference w:type="first" r:id="rId24"/>
          <w:pgSz w:w="12240" w:h="15840"/>
          <w:pgMar w:top="1440" w:right="1440" w:bottom="1440" w:left="1440" w:header="720" w:footer="720" w:gutter="0"/>
          <w:pgNumType w:fmt="lowerRoman" w:start="1"/>
          <w:cols w:space="720"/>
          <w:titlePg/>
          <w:docGrid w:linePitch="360"/>
        </w:sectPr>
      </w:pPr>
    </w:p>
    <w:p w14:paraId="34136BA2" w14:textId="77777777" w:rsidR="00BE1BD7" w:rsidRDefault="00BE1BD7" w:rsidP="00BE1BD7">
      <w:pPr>
        <w:pStyle w:val="Heading1"/>
        <w:numPr>
          <w:ilvl w:val="0"/>
          <w:numId w:val="9"/>
        </w:numPr>
      </w:pPr>
      <w:bookmarkStart w:id="15" w:name="_Toc366501964"/>
      <w:bookmarkStart w:id="16" w:name="_Toc51245883"/>
      <w:bookmarkStart w:id="17" w:name="_Toc51670503"/>
      <w:bookmarkStart w:id="18" w:name="_Toc398635411"/>
      <w:r>
        <w:lastRenderedPageBreak/>
        <w:t>Introduction</w:t>
      </w:r>
      <w:bookmarkEnd w:id="15"/>
      <w:bookmarkEnd w:id="16"/>
      <w:bookmarkEnd w:id="17"/>
    </w:p>
    <w:p w14:paraId="681501A3" w14:textId="36599B3B" w:rsidR="00BE1BD7" w:rsidRPr="00676B16" w:rsidRDefault="00BE1BD7" w:rsidP="00BE1BD7">
      <w:pPr>
        <w:pStyle w:val="StdPara"/>
        <w:rPr>
          <w:color w:val="000000" w:themeColor="text1"/>
          <w:lang w:eastAsia="en-US"/>
        </w:rPr>
      </w:pPr>
      <w:r w:rsidRPr="00676B16">
        <w:rPr>
          <w:color w:val="000000" w:themeColor="text1"/>
          <w:lang w:eastAsia="en-US"/>
        </w:rPr>
        <w:t>This section provides information regarding purpose, system overview, background, authorized use permission, points of contact</w:t>
      </w:r>
      <w:r w:rsidR="00E42CA6" w:rsidRPr="00676B16">
        <w:rPr>
          <w:color w:val="000000" w:themeColor="text1"/>
          <w:lang w:eastAsia="en-US"/>
        </w:rPr>
        <w:t>,</w:t>
      </w:r>
      <w:r w:rsidRPr="00676B16">
        <w:rPr>
          <w:color w:val="000000" w:themeColor="text1"/>
          <w:lang w:eastAsia="en-US"/>
        </w:rPr>
        <w:t xml:space="preserve"> and document references for t</w:t>
      </w:r>
      <w:r w:rsidR="008E5A10" w:rsidRPr="00676B16">
        <w:rPr>
          <w:color w:val="000000" w:themeColor="text1"/>
          <w:lang w:eastAsia="en-US"/>
        </w:rPr>
        <w:t xml:space="preserve">he </w:t>
      </w:r>
      <w:r w:rsidRPr="00676B16">
        <w:rPr>
          <w:color w:val="000000" w:themeColor="text1"/>
          <w:lang w:eastAsia="en-US"/>
        </w:rPr>
        <w:t>Sustainment Manual.</w:t>
      </w:r>
    </w:p>
    <w:p w14:paraId="08ECB79D" w14:textId="1B0E69EE" w:rsidR="00BE1BD7" w:rsidRDefault="00BE1BD7" w:rsidP="00BE1BD7">
      <w:pPr>
        <w:pStyle w:val="Heading2"/>
        <w:numPr>
          <w:ilvl w:val="1"/>
          <w:numId w:val="9"/>
        </w:numPr>
      </w:pPr>
      <w:bookmarkStart w:id="19" w:name="_Toc51245884"/>
      <w:bookmarkStart w:id="20" w:name="_Toc51670504"/>
      <w:r>
        <w:t>Purpose</w:t>
      </w:r>
      <w:bookmarkEnd w:id="19"/>
      <w:bookmarkEnd w:id="20"/>
    </w:p>
    <w:p w14:paraId="7C4CBD00" w14:textId="10360953" w:rsidR="00BE1BD7" w:rsidRPr="00A530DE" w:rsidRDefault="00BE1BD7" w:rsidP="00BE1BD7">
      <w:pPr>
        <w:pStyle w:val="StdPara"/>
        <w:rPr>
          <w:i/>
          <w:color w:val="0070C0"/>
          <w:lang w:eastAsia="en-US"/>
        </w:rPr>
      </w:pPr>
      <w:r w:rsidRPr="00A530DE">
        <w:rPr>
          <w:i/>
          <w:color w:val="0070C0"/>
          <w:lang w:eastAsia="en-US"/>
        </w:rPr>
        <w:t>Descr</w:t>
      </w:r>
      <w:r w:rsidR="00A530DE">
        <w:rPr>
          <w:i/>
          <w:color w:val="0070C0"/>
          <w:lang w:eastAsia="en-US"/>
        </w:rPr>
        <w:t>ibe the p</w:t>
      </w:r>
      <w:r w:rsidRPr="00A530DE">
        <w:rPr>
          <w:i/>
          <w:color w:val="0070C0"/>
          <w:lang w:eastAsia="en-US"/>
        </w:rPr>
        <w:t>urpose of the Sustainment Manual, the name of the system to which it applies, and any other pertinent information</w:t>
      </w:r>
      <w:r w:rsidR="00CA1F7B">
        <w:rPr>
          <w:i/>
          <w:color w:val="0070C0"/>
          <w:lang w:eastAsia="en-US"/>
        </w:rPr>
        <w:t xml:space="preserve"> relative to planned sustainment activities</w:t>
      </w:r>
      <w:r w:rsidRPr="00A530DE">
        <w:rPr>
          <w:i/>
          <w:color w:val="0070C0"/>
          <w:lang w:eastAsia="en-US"/>
        </w:rPr>
        <w:t>.</w:t>
      </w:r>
    </w:p>
    <w:p w14:paraId="0CDD806D" w14:textId="617D1070" w:rsidR="008E5A10" w:rsidRPr="006970C5" w:rsidRDefault="008E5A10" w:rsidP="00BE1BD7">
      <w:pPr>
        <w:pStyle w:val="StdPara"/>
        <w:rPr>
          <w:lang w:eastAsia="en-US"/>
        </w:rPr>
      </w:pPr>
    </w:p>
    <w:p w14:paraId="26FBA755" w14:textId="77777777" w:rsidR="00BE1BD7" w:rsidRDefault="00BE1BD7" w:rsidP="00BE1BD7">
      <w:pPr>
        <w:pStyle w:val="Heading2"/>
        <w:numPr>
          <w:ilvl w:val="1"/>
          <w:numId w:val="9"/>
        </w:numPr>
      </w:pPr>
      <w:bookmarkStart w:id="21" w:name="_Toc324925703"/>
      <w:bookmarkStart w:id="22" w:name="_Toc366501965"/>
      <w:bookmarkStart w:id="23" w:name="_Toc51245885"/>
      <w:bookmarkStart w:id="24" w:name="_Toc51670505"/>
      <w:r w:rsidRPr="00BF388F">
        <w:t>System</w:t>
      </w:r>
      <w:r w:rsidRPr="00E0283E">
        <w:t xml:space="preserve"> Overview</w:t>
      </w:r>
      <w:bookmarkEnd w:id="21"/>
      <w:bookmarkEnd w:id="22"/>
      <w:bookmarkEnd w:id="23"/>
      <w:bookmarkEnd w:id="24"/>
    </w:p>
    <w:p w14:paraId="1F4F24F3" w14:textId="19E3423F" w:rsidR="00BE1BD7" w:rsidRPr="00A530DE" w:rsidRDefault="00BE1BD7" w:rsidP="00BE1BD7">
      <w:pPr>
        <w:pStyle w:val="StdPara"/>
        <w:rPr>
          <w:i/>
          <w:color w:val="0070C0"/>
          <w:lang w:eastAsia="en-US"/>
        </w:rPr>
      </w:pPr>
      <w:r w:rsidRPr="00A530DE">
        <w:rPr>
          <w:i/>
          <w:color w:val="0070C0"/>
          <w:lang w:eastAsia="en-US"/>
        </w:rPr>
        <w:t xml:space="preserve">Describe the purpose of the new or modified system, the functions it performs, and the business processes that the system supports. </w:t>
      </w:r>
      <w:r w:rsidR="00741F25" w:rsidRPr="00A530DE">
        <w:rPr>
          <w:i/>
          <w:color w:val="0070C0"/>
          <w:lang w:eastAsia="en-US"/>
        </w:rPr>
        <w:t>Reference the System Security Plan sections, if appropriate.</w:t>
      </w:r>
    </w:p>
    <w:p w14:paraId="4A44CEA5" w14:textId="5EF4BA73" w:rsidR="008E5A10" w:rsidRDefault="008E5A10" w:rsidP="00BE1BD7">
      <w:pPr>
        <w:pStyle w:val="StdPara"/>
        <w:rPr>
          <w:lang w:eastAsia="en-US"/>
        </w:rPr>
      </w:pPr>
    </w:p>
    <w:p w14:paraId="3A49332D" w14:textId="77777777" w:rsidR="00BE1BD7" w:rsidRDefault="00BE1BD7" w:rsidP="00BE1BD7">
      <w:pPr>
        <w:pStyle w:val="Heading2"/>
        <w:numPr>
          <w:ilvl w:val="1"/>
          <w:numId w:val="9"/>
        </w:numPr>
      </w:pPr>
      <w:bookmarkStart w:id="25" w:name="_Toc51245886"/>
      <w:bookmarkStart w:id="26" w:name="_Toc51670506"/>
      <w:r>
        <w:t>Background</w:t>
      </w:r>
      <w:bookmarkEnd w:id="25"/>
      <w:bookmarkEnd w:id="26"/>
    </w:p>
    <w:p w14:paraId="253D2854" w14:textId="40089E69" w:rsidR="00BE1BD7" w:rsidRPr="00A530DE" w:rsidRDefault="00BE1BD7" w:rsidP="00BE1BD7">
      <w:pPr>
        <w:pStyle w:val="StdPara"/>
        <w:rPr>
          <w:i/>
          <w:color w:val="0070C0"/>
          <w:lang w:eastAsia="en-US"/>
        </w:rPr>
      </w:pPr>
      <w:r w:rsidRPr="00A530DE">
        <w:rPr>
          <w:i/>
          <w:color w:val="0070C0"/>
          <w:lang w:eastAsia="en-US"/>
        </w:rPr>
        <w:t xml:space="preserve">Include any background or </w:t>
      </w:r>
      <w:r w:rsidR="00CA1F7B">
        <w:rPr>
          <w:i/>
          <w:color w:val="0070C0"/>
          <w:lang w:eastAsia="en-US"/>
        </w:rPr>
        <w:t>historical information</w:t>
      </w:r>
      <w:r w:rsidR="00CA1F7B" w:rsidRPr="00A530DE">
        <w:rPr>
          <w:i/>
          <w:color w:val="0070C0"/>
          <w:lang w:eastAsia="en-US"/>
        </w:rPr>
        <w:t xml:space="preserve"> </w:t>
      </w:r>
      <w:r w:rsidRPr="00A530DE">
        <w:rPr>
          <w:i/>
          <w:color w:val="0070C0"/>
          <w:lang w:eastAsia="en-US"/>
        </w:rPr>
        <w:t>that is relevant to understanding the system development project. Identify FNS policies that affect the operations and maintenance of the new or modified system.</w:t>
      </w:r>
    </w:p>
    <w:p w14:paraId="0A047842" w14:textId="1595137F" w:rsidR="008E5A10" w:rsidRDefault="008E5A10" w:rsidP="00BE1BD7">
      <w:pPr>
        <w:pStyle w:val="StdPara"/>
        <w:rPr>
          <w:lang w:eastAsia="en-US"/>
        </w:rPr>
      </w:pPr>
    </w:p>
    <w:p w14:paraId="3640F655" w14:textId="77777777" w:rsidR="00BE1BD7" w:rsidRDefault="00BE1BD7" w:rsidP="00BE1BD7">
      <w:pPr>
        <w:pStyle w:val="Heading2"/>
        <w:numPr>
          <w:ilvl w:val="1"/>
          <w:numId w:val="9"/>
        </w:numPr>
      </w:pPr>
      <w:bookmarkStart w:id="27" w:name="_Toc51245887"/>
      <w:bookmarkStart w:id="28" w:name="_Toc51670507"/>
      <w:r>
        <w:t>Authorized Use Permission</w:t>
      </w:r>
      <w:bookmarkEnd w:id="27"/>
      <w:bookmarkEnd w:id="28"/>
    </w:p>
    <w:p w14:paraId="7536F038" w14:textId="5B8DA763" w:rsidR="00BE1BD7" w:rsidRPr="00B85755" w:rsidRDefault="00BE1BD7" w:rsidP="00BE1BD7">
      <w:pPr>
        <w:pStyle w:val="StdPara"/>
        <w:rPr>
          <w:i/>
          <w:color w:val="0070C0"/>
        </w:rPr>
      </w:pPr>
      <w:r w:rsidRPr="00B85755">
        <w:rPr>
          <w:i/>
          <w:color w:val="0070C0"/>
        </w:rPr>
        <w:t xml:space="preserve">Provide a warning regarding unauthorized usage of the system and making unauthorized copies of data, software, reports, and documents, if applicable. </w:t>
      </w:r>
      <w:r w:rsidR="00211588" w:rsidRPr="00B85755">
        <w:rPr>
          <w:i/>
          <w:color w:val="0070C0"/>
        </w:rPr>
        <w:t>Describe the process i</w:t>
      </w:r>
      <w:r w:rsidRPr="00B85755">
        <w:rPr>
          <w:i/>
          <w:color w:val="0070C0"/>
        </w:rPr>
        <w:t xml:space="preserve">f waiver use or copy permissions </w:t>
      </w:r>
      <w:r w:rsidR="00211588" w:rsidRPr="00B85755">
        <w:rPr>
          <w:i/>
          <w:color w:val="0070C0"/>
        </w:rPr>
        <w:t>are required.</w:t>
      </w:r>
    </w:p>
    <w:p w14:paraId="1DE41511" w14:textId="5C52B51A" w:rsidR="008E5A10" w:rsidRPr="008E5A10" w:rsidRDefault="00A530DE" w:rsidP="00BE1BD7">
      <w:pPr>
        <w:pStyle w:val="StdPara"/>
        <w:rPr>
          <w:color w:val="000000" w:themeColor="text1"/>
          <w:lang w:eastAsia="en-US"/>
        </w:rPr>
      </w:pPr>
      <w:r w:rsidRPr="507C65C9">
        <w:rPr>
          <w:rFonts w:eastAsiaTheme="minorEastAsia"/>
          <w:szCs w:val="22"/>
        </w:rPr>
        <w:t xml:space="preserve">All persons requesting access to </w:t>
      </w:r>
      <w:r>
        <w:rPr>
          <w:rFonts w:eastAsiaTheme="minorEastAsia"/>
          <w:szCs w:val="22"/>
        </w:rPr>
        <w:t>&lt;Project Acronym&gt;</w:t>
      </w:r>
      <w:r w:rsidRPr="507C65C9">
        <w:rPr>
          <w:rFonts w:eastAsiaTheme="minorEastAsia"/>
          <w:szCs w:val="22"/>
        </w:rPr>
        <w:t xml:space="preserve"> must first obtain a USDA eAuthentication account and then complete and submit form FNS-674</w:t>
      </w:r>
      <w:r w:rsidR="000F02D8" w:rsidRPr="507C65C9">
        <w:rPr>
          <w:rFonts w:eastAsiaTheme="minorEastAsia"/>
          <w:szCs w:val="22"/>
        </w:rPr>
        <w:t xml:space="preserve">. </w:t>
      </w:r>
      <w:r w:rsidRPr="507C65C9">
        <w:rPr>
          <w:rFonts w:eastAsiaTheme="minorEastAsia"/>
          <w:szCs w:val="22"/>
        </w:rPr>
        <w:t xml:space="preserve">Non-FNS staff must also complete a Confidentiality Statement to gain access to </w:t>
      </w:r>
      <w:r w:rsidR="00B85755">
        <w:rPr>
          <w:rFonts w:eastAsiaTheme="minorEastAsia"/>
          <w:szCs w:val="22"/>
        </w:rPr>
        <w:t>&lt;Project Acronym&gt;.</w:t>
      </w:r>
    </w:p>
    <w:p w14:paraId="57AA9046" w14:textId="77777777" w:rsidR="00BE1BD7" w:rsidRPr="00E0283E" w:rsidRDefault="00BE1BD7" w:rsidP="00BE1BD7">
      <w:pPr>
        <w:pStyle w:val="Heading2"/>
        <w:numPr>
          <w:ilvl w:val="1"/>
          <w:numId w:val="9"/>
        </w:numPr>
      </w:pPr>
      <w:bookmarkStart w:id="29" w:name="_Toc324925705"/>
      <w:bookmarkStart w:id="30" w:name="_Toc366501967"/>
      <w:bookmarkStart w:id="31" w:name="_Toc51245888"/>
      <w:bookmarkStart w:id="32" w:name="_Toc51670508"/>
      <w:r w:rsidRPr="00BF388F">
        <w:t>Points</w:t>
      </w:r>
      <w:r w:rsidRPr="00E0283E">
        <w:t xml:space="preserve"> of Contact</w:t>
      </w:r>
      <w:bookmarkEnd w:id="29"/>
      <w:bookmarkEnd w:id="30"/>
      <w:bookmarkEnd w:id="31"/>
      <w:bookmarkEnd w:id="32"/>
    </w:p>
    <w:p w14:paraId="456DB80D" w14:textId="5949E029" w:rsidR="00BE1BD7" w:rsidRPr="00B85755" w:rsidRDefault="00BE1BD7" w:rsidP="00BE1BD7">
      <w:pPr>
        <w:pStyle w:val="StdPara"/>
        <w:rPr>
          <w:i/>
          <w:color w:val="0070C0"/>
          <w:lang w:eastAsia="en-US"/>
        </w:rPr>
      </w:pPr>
      <w:r w:rsidRPr="00B85755">
        <w:rPr>
          <w:i/>
          <w:color w:val="0070C0"/>
          <w:lang w:eastAsia="en-US"/>
        </w:rPr>
        <w:t>Identify the points of contact involved in the system development project, including project sponsors, user organizations, development organizations, support organizations, and certifying organizations. For each individual, provide the name, title, organization, email, and telephone number, as shown in the below table.</w:t>
      </w:r>
      <w:r w:rsidR="00502807">
        <w:rPr>
          <w:i/>
          <w:color w:val="0070C0"/>
          <w:lang w:eastAsia="en-US"/>
        </w:rPr>
        <w:t xml:space="preserve"> Add roles as necessary to provide clarity.</w:t>
      </w:r>
    </w:p>
    <w:p w14:paraId="0A32D59A" w14:textId="48B97863" w:rsidR="008E5A10" w:rsidRPr="008E5A10" w:rsidRDefault="008E5A10" w:rsidP="00BE1BD7">
      <w:pPr>
        <w:pStyle w:val="StdPara"/>
        <w:rPr>
          <w:color w:val="000000" w:themeColor="text1"/>
          <w:lang w:eastAsia="en-US"/>
        </w:rPr>
      </w:pPr>
      <w:r>
        <w:rPr>
          <w:color w:val="000000" w:themeColor="text1"/>
          <w:lang w:eastAsia="en-US"/>
        </w:rPr>
        <w:t>The following table identifies the points of contact for the &lt;Project Name&gt; application.</w:t>
      </w:r>
    </w:p>
    <w:tbl>
      <w:tblPr>
        <w:tblStyle w:val="TableGrid"/>
        <w:tblW w:w="0" w:type="auto"/>
        <w:jc w:val="center"/>
        <w:tblLayout w:type="fixed"/>
        <w:tblLook w:val="00A0" w:firstRow="1" w:lastRow="0" w:firstColumn="1" w:lastColumn="0" w:noHBand="0" w:noVBand="0"/>
        <w:tblCaption w:val="Point of Contact table"/>
        <w:tblDescription w:val="Table containing 3 columns with name and title, organization, and contact information."/>
      </w:tblPr>
      <w:tblGrid>
        <w:gridCol w:w="3216"/>
        <w:gridCol w:w="1549"/>
        <w:gridCol w:w="2880"/>
      </w:tblGrid>
      <w:tr w:rsidR="00BE1BD7" w14:paraId="3D0313AF" w14:textId="77777777" w:rsidTr="008E5A10">
        <w:trPr>
          <w:tblHeader/>
          <w:jc w:val="center"/>
        </w:trPr>
        <w:tc>
          <w:tcPr>
            <w:tcW w:w="3216" w:type="dxa"/>
            <w:shd w:val="clear" w:color="auto" w:fill="002060"/>
          </w:tcPr>
          <w:p w14:paraId="1D3AB6C6" w14:textId="77777777" w:rsidR="00BE1BD7" w:rsidRPr="00637019" w:rsidRDefault="00BE1BD7" w:rsidP="00BE1BD7">
            <w:pPr>
              <w:pStyle w:val="TableHead"/>
            </w:pPr>
            <w:r>
              <w:t>Name/Title</w:t>
            </w:r>
          </w:p>
        </w:tc>
        <w:tc>
          <w:tcPr>
            <w:tcW w:w="1549" w:type="dxa"/>
            <w:shd w:val="clear" w:color="auto" w:fill="002060"/>
          </w:tcPr>
          <w:p w14:paraId="70827A8E" w14:textId="77777777" w:rsidR="00BE1BD7" w:rsidRPr="00637019" w:rsidRDefault="00BE1BD7" w:rsidP="00BE1BD7">
            <w:pPr>
              <w:pStyle w:val="TableHead"/>
            </w:pPr>
            <w:r>
              <w:t>Organization</w:t>
            </w:r>
          </w:p>
        </w:tc>
        <w:tc>
          <w:tcPr>
            <w:tcW w:w="2880" w:type="dxa"/>
            <w:shd w:val="clear" w:color="auto" w:fill="002060"/>
          </w:tcPr>
          <w:p w14:paraId="58A4955E" w14:textId="77777777" w:rsidR="00BE1BD7" w:rsidRPr="00637019" w:rsidRDefault="00BE1BD7" w:rsidP="00BE1BD7">
            <w:pPr>
              <w:pStyle w:val="TableHead"/>
            </w:pPr>
            <w:r>
              <w:t>Contact Information</w:t>
            </w:r>
          </w:p>
        </w:tc>
      </w:tr>
      <w:tr w:rsidR="00BE1BD7" w14:paraId="70694188" w14:textId="77777777" w:rsidTr="008E5A10">
        <w:trPr>
          <w:jc w:val="center"/>
        </w:trPr>
        <w:tc>
          <w:tcPr>
            <w:tcW w:w="3216" w:type="dxa"/>
          </w:tcPr>
          <w:p w14:paraId="3A1706ED" w14:textId="77777777" w:rsidR="00BE1BD7" w:rsidRPr="008E5A10" w:rsidRDefault="00BE1BD7" w:rsidP="00BE1BD7">
            <w:pPr>
              <w:pStyle w:val="TableText"/>
              <w:rPr>
                <w:szCs w:val="22"/>
              </w:rPr>
            </w:pPr>
            <w:r w:rsidRPr="008E5A10">
              <w:rPr>
                <w:szCs w:val="22"/>
              </w:rPr>
              <w:t>Government PM</w:t>
            </w:r>
          </w:p>
        </w:tc>
        <w:tc>
          <w:tcPr>
            <w:tcW w:w="1549" w:type="dxa"/>
          </w:tcPr>
          <w:p w14:paraId="20719096" w14:textId="77777777" w:rsidR="00BE1BD7" w:rsidRPr="008E5A10" w:rsidRDefault="00BE1BD7" w:rsidP="00BE1BD7">
            <w:pPr>
              <w:pStyle w:val="TableTextBullet"/>
              <w:tabs>
                <w:tab w:val="clear" w:pos="720"/>
              </w:tabs>
              <w:ind w:left="0" w:firstLine="0"/>
              <w:rPr>
                <w:szCs w:val="22"/>
              </w:rPr>
            </w:pPr>
            <w:r w:rsidRPr="008E5A10">
              <w:rPr>
                <w:szCs w:val="22"/>
              </w:rPr>
              <w:t>FNS/OIT</w:t>
            </w:r>
          </w:p>
        </w:tc>
        <w:tc>
          <w:tcPr>
            <w:tcW w:w="2880" w:type="dxa"/>
          </w:tcPr>
          <w:p w14:paraId="3FC47FD7" w14:textId="77777777" w:rsidR="00BE1BD7" w:rsidRPr="008E5A10" w:rsidRDefault="00BE1BD7" w:rsidP="00BE1BD7">
            <w:pPr>
              <w:pStyle w:val="TableText"/>
              <w:rPr>
                <w:szCs w:val="22"/>
              </w:rPr>
            </w:pPr>
            <w:r w:rsidRPr="008E5A10">
              <w:rPr>
                <w:szCs w:val="22"/>
              </w:rPr>
              <w:t>e-mail</w:t>
            </w:r>
            <w:r w:rsidRPr="008E5A10">
              <w:rPr>
                <w:szCs w:val="22"/>
              </w:rPr>
              <w:br/>
              <w:t>telephone number</w:t>
            </w:r>
          </w:p>
        </w:tc>
      </w:tr>
      <w:tr w:rsidR="00BE1BD7" w14:paraId="37E0100B" w14:textId="77777777" w:rsidTr="008E5A10">
        <w:trPr>
          <w:jc w:val="center"/>
        </w:trPr>
        <w:tc>
          <w:tcPr>
            <w:tcW w:w="3216" w:type="dxa"/>
          </w:tcPr>
          <w:p w14:paraId="1103E3DD" w14:textId="1E2CFCA0" w:rsidR="00BE1BD7" w:rsidRPr="008E5A10" w:rsidRDefault="00B85755" w:rsidP="00BE1BD7">
            <w:pPr>
              <w:pStyle w:val="TableTextBullet"/>
              <w:ind w:left="0" w:firstLine="0"/>
              <w:rPr>
                <w:szCs w:val="22"/>
              </w:rPr>
            </w:pPr>
            <w:r>
              <w:rPr>
                <w:szCs w:val="22"/>
              </w:rPr>
              <w:t xml:space="preserve">OIT </w:t>
            </w:r>
            <w:r w:rsidR="00BE1BD7" w:rsidRPr="008E5A10">
              <w:rPr>
                <w:szCs w:val="22"/>
              </w:rPr>
              <w:t>System Owner</w:t>
            </w:r>
          </w:p>
        </w:tc>
        <w:tc>
          <w:tcPr>
            <w:tcW w:w="1549" w:type="dxa"/>
          </w:tcPr>
          <w:p w14:paraId="5D4946A9" w14:textId="77777777" w:rsidR="00BE1BD7" w:rsidRPr="008E5A10" w:rsidRDefault="00BE1BD7" w:rsidP="00BE1BD7">
            <w:pPr>
              <w:pStyle w:val="TableTextBullet"/>
              <w:tabs>
                <w:tab w:val="clear" w:pos="720"/>
              </w:tabs>
              <w:ind w:left="0" w:firstLine="0"/>
              <w:rPr>
                <w:szCs w:val="22"/>
              </w:rPr>
            </w:pPr>
            <w:r w:rsidRPr="008E5A10">
              <w:rPr>
                <w:szCs w:val="22"/>
              </w:rPr>
              <w:t>Column 2</w:t>
            </w:r>
          </w:p>
        </w:tc>
        <w:tc>
          <w:tcPr>
            <w:tcW w:w="2880" w:type="dxa"/>
          </w:tcPr>
          <w:p w14:paraId="5F28B622" w14:textId="77777777" w:rsidR="00BE1BD7" w:rsidRPr="008E5A10" w:rsidRDefault="00BE1BD7" w:rsidP="00BE1BD7">
            <w:pPr>
              <w:pStyle w:val="TableText"/>
              <w:rPr>
                <w:szCs w:val="22"/>
              </w:rPr>
            </w:pPr>
            <w:r w:rsidRPr="008E5A10">
              <w:rPr>
                <w:szCs w:val="22"/>
              </w:rPr>
              <w:t>e-mail</w:t>
            </w:r>
            <w:r w:rsidRPr="008E5A10">
              <w:rPr>
                <w:szCs w:val="22"/>
              </w:rPr>
              <w:br/>
              <w:t>telephone number</w:t>
            </w:r>
          </w:p>
        </w:tc>
      </w:tr>
      <w:tr w:rsidR="00B85755" w14:paraId="50CEA2ED" w14:textId="77777777" w:rsidTr="008E5A10">
        <w:trPr>
          <w:jc w:val="center"/>
        </w:trPr>
        <w:tc>
          <w:tcPr>
            <w:tcW w:w="3216" w:type="dxa"/>
          </w:tcPr>
          <w:p w14:paraId="3F3F5E5F" w14:textId="5AE4AABE" w:rsidR="00B85755" w:rsidRDefault="00B85755" w:rsidP="00BE1BD7">
            <w:pPr>
              <w:pStyle w:val="TableTextBullet"/>
              <w:ind w:left="0" w:firstLine="0"/>
              <w:rPr>
                <w:szCs w:val="22"/>
              </w:rPr>
            </w:pPr>
            <w:r>
              <w:rPr>
                <w:szCs w:val="22"/>
              </w:rPr>
              <w:lastRenderedPageBreak/>
              <w:t>Program System Owner</w:t>
            </w:r>
          </w:p>
        </w:tc>
        <w:tc>
          <w:tcPr>
            <w:tcW w:w="1549" w:type="dxa"/>
          </w:tcPr>
          <w:p w14:paraId="7D142592" w14:textId="6C075A99" w:rsidR="00B85755" w:rsidRPr="008E5A10" w:rsidRDefault="00B85755" w:rsidP="00BE1BD7">
            <w:pPr>
              <w:pStyle w:val="TableTextBullet"/>
              <w:tabs>
                <w:tab w:val="clear" w:pos="720"/>
              </w:tabs>
              <w:ind w:left="0" w:firstLine="0"/>
              <w:rPr>
                <w:szCs w:val="22"/>
              </w:rPr>
            </w:pPr>
            <w:r>
              <w:rPr>
                <w:szCs w:val="22"/>
              </w:rPr>
              <w:t>Column 2</w:t>
            </w:r>
          </w:p>
        </w:tc>
        <w:tc>
          <w:tcPr>
            <w:tcW w:w="2880" w:type="dxa"/>
          </w:tcPr>
          <w:p w14:paraId="08F241B0" w14:textId="259582DF" w:rsidR="00B85755" w:rsidRPr="008E5A10" w:rsidRDefault="00B85755" w:rsidP="00BE1BD7">
            <w:pPr>
              <w:pStyle w:val="TableText"/>
              <w:rPr>
                <w:szCs w:val="22"/>
              </w:rPr>
            </w:pPr>
            <w:r w:rsidRPr="008E5A10">
              <w:rPr>
                <w:szCs w:val="22"/>
              </w:rPr>
              <w:t>e-mail</w:t>
            </w:r>
            <w:r w:rsidRPr="008E5A10">
              <w:rPr>
                <w:szCs w:val="22"/>
              </w:rPr>
              <w:br/>
              <w:t>telephone number</w:t>
            </w:r>
          </w:p>
        </w:tc>
      </w:tr>
      <w:tr w:rsidR="00BE1BD7" w14:paraId="0E238EF8" w14:textId="77777777" w:rsidTr="008E5A10">
        <w:trPr>
          <w:jc w:val="center"/>
        </w:trPr>
        <w:tc>
          <w:tcPr>
            <w:tcW w:w="3216" w:type="dxa"/>
          </w:tcPr>
          <w:p w14:paraId="29D439BC" w14:textId="77777777" w:rsidR="00BE1BD7" w:rsidRPr="008E5A10" w:rsidRDefault="00BE1BD7" w:rsidP="00BE1BD7">
            <w:pPr>
              <w:pStyle w:val="TableTextBullet"/>
              <w:ind w:left="0" w:firstLine="0"/>
              <w:rPr>
                <w:szCs w:val="22"/>
              </w:rPr>
            </w:pPr>
            <w:r w:rsidRPr="008E5A10">
              <w:rPr>
                <w:szCs w:val="22"/>
              </w:rPr>
              <w:t>Product/Business Owner</w:t>
            </w:r>
          </w:p>
        </w:tc>
        <w:tc>
          <w:tcPr>
            <w:tcW w:w="1549" w:type="dxa"/>
          </w:tcPr>
          <w:p w14:paraId="4DB79C91" w14:textId="77777777" w:rsidR="00BE1BD7" w:rsidRPr="008E5A10" w:rsidRDefault="00BE1BD7" w:rsidP="00BE1BD7">
            <w:pPr>
              <w:pStyle w:val="TableTextBullet"/>
              <w:tabs>
                <w:tab w:val="clear" w:pos="720"/>
              </w:tabs>
              <w:ind w:left="0" w:firstLine="0"/>
              <w:rPr>
                <w:szCs w:val="22"/>
              </w:rPr>
            </w:pPr>
            <w:r w:rsidRPr="008E5A10">
              <w:rPr>
                <w:szCs w:val="22"/>
              </w:rPr>
              <w:t>Column 2</w:t>
            </w:r>
          </w:p>
        </w:tc>
        <w:tc>
          <w:tcPr>
            <w:tcW w:w="2880" w:type="dxa"/>
          </w:tcPr>
          <w:p w14:paraId="17FE3428" w14:textId="77777777" w:rsidR="00BE1BD7" w:rsidRPr="008E5A10" w:rsidRDefault="00BE1BD7" w:rsidP="00BE1BD7">
            <w:pPr>
              <w:pStyle w:val="TableText"/>
              <w:rPr>
                <w:szCs w:val="22"/>
              </w:rPr>
            </w:pPr>
            <w:r w:rsidRPr="008E5A10">
              <w:rPr>
                <w:szCs w:val="22"/>
              </w:rPr>
              <w:t>e-mail</w:t>
            </w:r>
            <w:r w:rsidRPr="008E5A10">
              <w:rPr>
                <w:szCs w:val="22"/>
              </w:rPr>
              <w:br/>
              <w:t>telephone number</w:t>
            </w:r>
          </w:p>
        </w:tc>
      </w:tr>
      <w:tr w:rsidR="00BE1BD7" w14:paraId="7EED7FA4" w14:textId="77777777" w:rsidTr="008E5A10">
        <w:trPr>
          <w:jc w:val="center"/>
        </w:trPr>
        <w:tc>
          <w:tcPr>
            <w:tcW w:w="3216" w:type="dxa"/>
          </w:tcPr>
          <w:p w14:paraId="0530688F" w14:textId="77777777" w:rsidR="00BE1BD7" w:rsidRPr="008E5A10" w:rsidRDefault="00BE1BD7" w:rsidP="00BE1BD7">
            <w:pPr>
              <w:pStyle w:val="TableText"/>
              <w:rPr>
                <w:szCs w:val="22"/>
              </w:rPr>
            </w:pPr>
            <w:r w:rsidRPr="008E5A10">
              <w:rPr>
                <w:szCs w:val="22"/>
              </w:rPr>
              <w:t>Vendor Project Manager</w:t>
            </w:r>
          </w:p>
        </w:tc>
        <w:tc>
          <w:tcPr>
            <w:tcW w:w="1549" w:type="dxa"/>
          </w:tcPr>
          <w:p w14:paraId="2D27ECB9" w14:textId="77777777" w:rsidR="00BE1BD7" w:rsidRPr="008E5A10" w:rsidRDefault="00BE1BD7" w:rsidP="00BE1BD7">
            <w:pPr>
              <w:pStyle w:val="TableTextBullet"/>
              <w:tabs>
                <w:tab w:val="clear" w:pos="720"/>
              </w:tabs>
              <w:ind w:left="0" w:firstLine="0"/>
              <w:rPr>
                <w:szCs w:val="22"/>
              </w:rPr>
            </w:pPr>
            <w:r w:rsidRPr="008E5A10">
              <w:rPr>
                <w:szCs w:val="22"/>
              </w:rPr>
              <w:t>Column 2</w:t>
            </w:r>
          </w:p>
        </w:tc>
        <w:tc>
          <w:tcPr>
            <w:tcW w:w="2880" w:type="dxa"/>
          </w:tcPr>
          <w:p w14:paraId="6FB14694" w14:textId="77777777" w:rsidR="00BE1BD7" w:rsidRPr="008E5A10" w:rsidRDefault="00BE1BD7" w:rsidP="00BE1BD7">
            <w:pPr>
              <w:pStyle w:val="TableText"/>
              <w:rPr>
                <w:szCs w:val="22"/>
              </w:rPr>
            </w:pPr>
            <w:r w:rsidRPr="008E5A10">
              <w:rPr>
                <w:szCs w:val="22"/>
              </w:rPr>
              <w:t>e-mail</w:t>
            </w:r>
            <w:r w:rsidRPr="008E5A10">
              <w:rPr>
                <w:szCs w:val="22"/>
              </w:rPr>
              <w:br/>
              <w:t>telephone number</w:t>
            </w:r>
          </w:p>
        </w:tc>
      </w:tr>
    </w:tbl>
    <w:p w14:paraId="7846BBB9" w14:textId="753989FD" w:rsidR="00BE1BD7" w:rsidRPr="00AD05EA" w:rsidRDefault="00BE1BD7" w:rsidP="00BE1BD7">
      <w:pPr>
        <w:pStyle w:val="Caption"/>
        <w:jc w:val="center"/>
      </w:pPr>
      <w:bookmarkStart w:id="33" w:name="_Toc51670543"/>
      <w:r>
        <w:t xml:space="preserve">Table </w:t>
      </w:r>
      <w:r w:rsidR="00A72535">
        <w:fldChar w:fldCharType="begin"/>
      </w:r>
      <w:r w:rsidR="00A72535">
        <w:instrText xml:space="preserve"> SEQ Table \* ARABIC </w:instrText>
      </w:r>
      <w:r w:rsidR="00A72535">
        <w:fldChar w:fldCharType="separate"/>
      </w:r>
      <w:r w:rsidR="00D80780">
        <w:rPr>
          <w:noProof/>
        </w:rPr>
        <w:t>1</w:t>
      </w:r>
      <w:r w:rsidR="00A72535">
        <w:rPr>
          <w:noProof/>
        </w:rPr>
        <w:fldChar w:fldCharType="end"/>
      </w:r>
      <w:r>
        <w:rPr>
          <w:noProof/>
        </w:rPr>
        <w:t xml:space="preserve"> - Points of Contact</w:t>
      </w:r>
      <w:bookmarkEnd w:id="33"/>
    </w:p>
    <w:p w14:paraId="4C9C9FDE" w14:textId="77777777" w:rsidR="00BE1BD7" w:rsidRDefault="00BE1BD7" w:rsidP="00BE1BD7">
      <w:pPr>
        <w:pStyle w:val="Heading2"/>
        <w:numPr>
          <w:ilvl w:val="1"/>
          <w:numId w:val="9"/>
        </w:numPr>
        <w:rPr>
          <w:noProof/>
        </w:rPr>
      </w:pPr>
      <w:bookmarkStart w:id="34" w:name="_Toc51245889"/>
      <w:bookmarkStart w:id="35" w:name="_Toc51670509"/>
      <w:bookmarkStart w:id="36" w:name="_Toc366501968"/>
      <w:r>
        <w:rPr>
          <w:noProof/>
        </w:rPr>
        <w:t>Document References</w:t>
      </w:r>
      <w:bookmarkEnd w:id="34"/>
      <w:bookmarkEnd w:id="35"/>
    </w:p>
    <w:p w14:paraId="2FADE4A3" w14:textId="58D50D0D" w:rsidR="00BE1BD7" w:rsidRPr="00B85755" w:rsidRDefault="00BE1BD7" w:rsidP="00BE1BD7">
      <w:pPr>
        <w:pStyle w:val="StdPara"/>
        <w:rPr>
          <w:i/>
          <w:lang w:eastAsia="en-US"/>
        </w:rPr>
      </w:pPr>
      <w:r w:rsidRPr="00B85755">
        <w:rPr>
          <w:i/>
          <w:color w:val="0070C0"/>
          <w:lang w:eastAsia="en-US"/>
        </w:rPr>
        <w:t xml:space="preserve">List the documents that are sources or references for this Sustainment Manual. </w:t>
      </w:r>
      <w:r w:rsidR="00B85755">
        <w:rPr>
          <w:i/>
          <w:color w:val="0070C0"/>
          <w:lang w:eastAsia="en-US"/>
        </w:rPr>
        <w:t>Ensure links work properly.</w:t>
      </w:r>
    </w:p>
    <w:tbl>
      <w:tblPr>
        <w:tblStyle w:val="TableGrid"/>
        <w:tblW w:w="0" w:type="auto"/>
        <w:jc w:val="center"/>
        <w:tblLayout w:type="fixed"/>
        <w:tblLook w:val="00A0" w:firstRow="1" w:lastRow="0" w:firstColumn="1" w:lastColumn="0" w:noHBand="0" w:noVBand="0"/>
        <w:tblCaption w:val="Document reference table"/>
        <w:tblDescription w:val="Table containing 3 columns with document name, version, and location."/>
      </w:tblPr>
      <w:tblGrid>
        <w:gridCol w:w="3216"/>
        <w:gridCol w:w="1549"/>
        <w:gridCol w:w="2880"/>
      </w:tblGrid>
      <w:tr w:rsidR="008E5A10" w14:paraId="2B6EAC0A" w14:textId="77777777" w:rsidTr="00D12F37">
        <w:trPr>
          <w:tblHeader/>
          <w:jc w:val="center"/>
        </w:trPr>
        <w:tc>
          <w:tcPr>
            <w:tcW w:w="3216" w:type="dxa"/>
            <w:shd w:val="clear" w:color="auto" w:fill="002060"/>
          </w:tcPr>
          <w:p w14:paraId="4FDE5518" w14:textId="46F4ACE1" w:rsidR="008E5A10" w:rsidRPr="00637019" w:rsidRDefault="008E5A10" w:rsidP="008E5A10">
            <w:pPr>
              <w:pStyle w:val="TableHead"/>
            </w:pPr>
            <w:r>
              <w:t>Document Name</w:t>
            </w:r>
          </w:p>
        </w:tc>
        <w:tc>
          <w:tcPr>
            <w:tcW w:w="1549" w:type="dxa"/>
            <w:shd w:val="clear" w:color="auto" w:fill="002060"/>
          </w:tcPr>
          <w:p w14:paraId="1F734ED7" w14:textId="3AC6E9D3" w:rsidR="008E5A10" w:rsidRPr="00637019" w:rsidRDefault="008E5A10" w:rsidP="00D12F37">
            <w:pPr>
              <w:pStyle w:val="TableHead"/>
            </w:pPr>
            <w:r>
              <w:t>Version</w:t>
            </w:r>
          </w:p>
        </w:tc>
        <w:tc>
          <w:tcPr>
            <w:tcW w:w="2880" w:type="dxa"/>
            <w:shd w:val="clear" w:color="auto" w:fill="002060"/>
          </w:tcPr>
          <w:p w14:paraId="25A44EC5" w14:textId="544265C4" w:rsidR="008E5A10" w:rsidRPr="00637019" w:rsidRDefault="008E5A10" w:rsidP="00D12F37">
            <w:pPr>
              <w:pStyle w:val="TableHead"/>
            </w:pPr>
            <w:r>
              <w:t>Location</w:t>
            </w:r>
          </w:p>
        </w:tc>
      </w:tr>
      <w:tr w:rsidR="008E5A10" w14:paraId="052A177C" w14:textId="77777777" w:rsidTr="00D12F37">
        <w:trPr>
          <w:jc w:val="center"/>
        </w:trPr>
        <w:tc>
          <w:tcPr>
            <w:tcW w:w="3216" w:type="dxa"/>
          </w:tcPr>
          <w:p w14:paraId="4FCAD89E" w14:textId="28E39B0D" w:rsidR="008E5A10" w:rsidRPr="008E5A10" w:rsidRDefault="008E5A10" w:rsidP="00D12F37">
            <w:pPr>
              <w:pStyle w:val="TableText"/>
              <w:rPr>
                <w:szCs w:val="22"/>
              </w:rPr>
            </w:pPr>
            <w:r>
              <w:rPr>
                <w:szCs w:val="22"/>
              </w:rPr>
              <w:t>Document Reference 1</w:t>
            </w:r>
          </w:p>
        </w:tc>
        <w:tc>
          <w:tcPr>
            <w:tcW w:w="1549" w:type="dxa"/>
          </w:tcPr>
          <w:p w14:paraId="33E50F33" w14:textId="35C2474F" w:rsidR="008E5A10" w:rsidRPr="008E5A10" w:rsidRDefault="008E5A10" w:rsidP="00D12F37">
            <w:pPr>
              <w:pStyle w:val="TableTextBullet"/>
              <w:tabs>
                <w:tab w:val="clear" w:pos="720"/>
              </w:tabs>
              <w:ind w:left="0" w:firstLine="0"/>
              <w:rPr>
                <w:szCs w:val="22"/>
              </w:rPr>
            </w:pPr>
          </w:p>
        </w:tc>
        <w:tc>
          <w:tcPr>
            <w:tcW w:w="2880" w:type="dxa"/>
          </w:tcPr>
          <w:p w14:paraId="7584DD48" w14:textId="28FE1041" w:rsidR="008E5A10" w:rsidRPr="008E5A10" w:rsidRDefault="008E5A10" w:rsidP="00D12F37">
            <w:pPr>
              <w:pStyle w:val="TableText"/>
              <w:rPr>
                <w:szCs w:val="22"/>
              </w:rPr>
            </w:pPr>
          </w:p>
        </w:tc>
      </w:tr>
      <w:tr w:rsidR="008E5A10" w14:paraId="721F0681" w14:textId="77777777" w:rsidTr="00D12F37">
        <w:trPr>
          <w:jc w:val="center"/>
        </w:trPr>
        <w:tc>
          <w:tcPr>
            <w:tcW w:w="3216" w:type="dxa"/>
          </w:tcPr>
          <w:p w14:paraId="3AD39B22" w14:textId="71D943C7" w:rsidR="008E5A10" w:rsidRPr="008E5A10" w:rsidRDefault="008E5A10" w:rsidP="00D12F37">
            <w:pPr>
              <w:pStyle w:val="TableTextBullet"/>
              <w:ind w:left="0" w:firstLine="0"/>
              <w:rPr>
                <w:szCs w:val="22"/>
              </w:rPr>
            </w:pPr>
            <w:r>
              <w:rPr>
                <w:szCs w:val="22"/>
              </w:rPr>
              <w:t>Document Reference 2</w:t>
            </w:r>
          </w:p>
        </w:tc>
        <w:tc>
          <w:tcPr>
            <w:tcW w:w="1549" w:type="dxa"/>
          </w:tcPr>
          <w:p w14:paraId="62F32BD6" w14:textId="718579E0" w:rsidR="008E5A10" w:rsidRPr="008E5A10" w:rsidRDefault="008E5A10" w:rsidP="00D12F37">
            <w:pPr>
              <w:pStyle w:val="TableTextBullet"/>
              <w:tabs>
                <w:tab w:val="clear" w:pos="720"/>
              </w:tabs>
              <w:ind w:left="0" w:firstLine="0"/>
              <w:rPr>
                <w:szCs w:val="22"/>
              </w:rPr>
            </w:pPr>
          </w:p>
        </w:tc>
        <w:tc>
          <w:tcPr>
            <w:tcW w:w="2880" w:type="dxa"/>
          </w:tcPr>
          <w:p w14:paraId="25E58B55" w14:textId="3964F7DC" w:rsidR="008E5A10" w:rsidRPr="008E5A10" w:rsidRDefault="008E5A10" w:rsidP="00D12F37">
            <w:pPr>
              <w:pStyle w:val="TableText"/>
              <w:rPr>
                <w:szCs w:val="22"/>
              </w:rPr>
            </w:pPr>
          </w:p>
        </w:tc>
      </w:tr>
      <w:tr w:rsidR="008E5A10" w14:paraId="4D2DB3E7" w14:textId="77777777" w:rsidTr="00D12F37">
        <w:trPr>
          <w:jc w:val="center"/>
        </w:trPr>
        <w:tc>
          <w:tcPr>
            <w:tcW w:w="3216" w:type="dxa"/>
          </w:tcPr>
          <w:p w14:paraId="2B497FC5" w14:textId="2A13CEA1" w:rsidR="008E5A10" w:rsidRPr="008E5A10" w:rsidRDefault="008E5A10" w:rsidP="00D12F37">
            <w:pPr>
              <w:pStyle w:val="TableTextBullet"/>
              <w:ind w:left="0" w:firstLine="0"/>
              <w:rPr>
                <w:szCs w:val="22"/>
              </w:rPr>
            </w:pPr>
            <w:r>
              <w:rPr>
                <w:szCs w:val="22"/>
              </w:rPr>
              <w:t>Document Reference 3</w:t>
            </w:r>
          </w:p>
        </w:tc>
        <w:tc>
          <w:tcPr>
            <w:tcW w:w="1549" w:type="dxa"/>
          </w:tcPr>
          <w:p w14:paraId="3DB77A9D" w14:textId="4D61200D" w:rsidR="008E5A10" w:rsidRPr="008E5A10" w:rsidRDefault="008E5A10" w:rsidP="00D12F37">
            <w:pPr>
              <w:pStyle w:val="TableTextBullet"/>
              <w:tabs>
                <w:tab w:val="clear" w:pos="720"/>
              </w:tabs>
              <w:ind w:left="0" w:firstLine="0"/>
              <w:rPr>
                <w:szCs w:val="22"/>
              </w:rPr>
            </w:pPr>
          </w:p>
        </w:tc>
        <w:tc>
          <w:tcPr>
            <w:tcW w:w="2880" w:type="dxa"/>
          </w:tcPr>
          <w:p w14:paraId="42E7AEE7" w14:textId="57C8CCAE" w:rsidR="008E5A10" w:rsidRPr="008E5A10" w:rsidRDefault="008E5A10" w:rsidP="00D12F37">
            <w:pPr>
              <w:pStyle w:val="TableText"/>
              <w:rPr>
                <w:szCs w:val="22"/>
              </w:rPr>
            </w:pPr>
          </w:p>
        </w:tc>
      </w:tr>
      <w:tr w:rsidR="008E5A10" w14:paraId="6C501435" w14:textId="77777777" w:rsidTr="00D12F37">
        <w:trPr>
          <w:jc w:val="center"/>
        </w:trPr>
        <w:tc>
          <w:tcPr>
            <w:tcW w:w="3216" w:type="dxa"/>
          </w:tcPr>
          <w:p w14:paraId="6D5B728B" w14:textId="7BA667F3" w:rsidR="008E5A10" w:rsidRPr="008E5A10" w:rsidRDefault="008E5A10" w:rsidP="00D12F37">
            <w:pPr>
              <w:pStyle w:val="TableText"/>
              <w:rPr>
                <w:szCs w:val="22"/>
              </w:rPr>
            </w:pPr>
            <w:r>
              <w:rPr>
                <w:szCs w:val="22"/>
              </w:rPr>
              <w:t>Document Reference 4</w:t>
            </w:r>
          </w:p>
        </w:tc>
        <w:tc>
          <w:tcPr>
            <w:tcW w:w="1549" w:type="dxa"/>
          </w:tcPr>
          <w:p w14:paraId="68461F3A" w14:textId="2E5FBF1B" w:rsidR="008E5A10" w:rsidRPr="008E5A10" w:rsidRDefault="008E5A10" w:rsidP="00D12F37">
            <w:pPr>
              <w:pStyle w:val="TableTextBullet"/>
              <w:tabs>
                <w:tab w:val="clear" w:pos="720"/>
              </w:tabs>
              <w:ind w:left="0" w:firstLine="0"/>
              <w:rPr>
                <w:szCs w:val="22"/>
              </w:rPr>
            </w:pPr>
          </w:p>
        </w:tc>
        <w:tc>
          <w:tcPr>
            <w:tcW w:w="2880" w:type="dxa"/>
          </w:tcPr>
          <w:p w14:paraId="6528E117" w14:textId="7AD73D83" w:rsidR="008E5A10" w:rsidRPr="008E5A10" w:rsidRDefault="008E5A10" w:rsidP="00D12F37">
            <w:pPr>
              <w:pStyle w:val="TableText"/>
              <w:rPr>
                <w:szCs w:val="22"/>
              </w:rPr>
            </w:pPr>
          </w:p>
        </w:tc>
      </w:tr>
    </w:tbl>
    <w:p w14:paraId="69A4406D" w14:textId="77777777" w:rsidR="00BE1BD7" w:rsidRDefault="00BE1BD7" w:rsidP="00BE1BD7">
      <w:pPr>
        <w:pStyle w:val="Heading1"/>
        <w:numPr>
          <w:ilvl w:val="0"/>
          <w:numId w:val="9"/>
        </w:numPr>
        <w:rPr>
          <w:noProof/>
        </w:rPr>
      </w:pPr>
      <w:bookmarkStart w:id="37" w:name="_Toc51245890"/>
      <w:bookmarkStart w:id="38" w:name="_Toc51670510"/>
      <w:r w:rsidRPr="00BF388F">
        <w:t>System</w:t>
      </w:r>
      <w:r w:rsidRPr="005F47AD">
        <w:rPr>
          <w:noProof/>
        </w:rPr>
        <w:t xml:space="preserve"> Operations Overview</w:t>
      </w:r>
      <w:bookmarkEnd w:id="36"/>
      <w:bookmarkEnd w:id="37"/>
      <w:bookmarkEnd w:id="38"/>
    </w:p>
    <w:p w14:paraId="5D48738E" w14:textId="19A5BEFA" w:rsidR="00BE1BD7" w:rsidRPr="00B85755" w:rsidRDefault="00EF5AFA" w:rsidP="00BE1BD7">
      <w:pPr>
        <w:pStyle w:val="StdPara"/>
        <w:rPr>
          <w:i/>
          <w:color w:val="0070C0"/>
          <w:lang w:eastAsia="en-US"/>
        </w:rPr>
      </w:pPr>
      <w:r w:rsidRPr="00B85755">
        <w:rPr>
          <w:i/>
          <w:color w:val="0070C0"/>
          <w:lang w:eastAsia="en-US"/>
        </w:rPr>
        <w:t>In this section provide</w:t>
      </w:r>
      <w:r w:rsidR="00BE1BD7" w:rsidRPr="00B85755">
        <w:rPr>
          <w:i/>
          <w:color w:val="0070C0"/>
          <w:lang w:eastAsia="en-US"/>
        </w:rPr>
        <w:t xml:space="preserve"> detailed information to include a system description, software inventory, information inventory, operational inventory, storage requirements, processing overview, system architecture, and security.</w:t>
      </w:r>
    </w:p>
    <w:p w14:paraId="0EEEEA58" w14:textId="6E9D3A6E" w:rsidR="00A530DE" w:rsidRPr="00545935" w:rsidRDefault="00A530DE" w:rsidP="00A530DE">
      <w:pPr>
        <w:pStyle w:val="StdPara"/>
        <w:rPr>
          <w:lang w:eastAsia="en-US"/>
        </w:rPr>
      </w:pPr>
      <w:r>
        <w:rPr>
          <w:lang w:eastAsia="en-US"/>
        </w:rPr>
        <w:t>This section provides detailed information to include a system description, software inventory, information inventory, operational inventory, storage requirements, processing overview, system architecture, and security.</w:t>
      </w:r>
    </w:p>
    <w:p w14:paraId="3F86063F" w14:textId="4EE0EF44" w:rsidR="00BE1BD7" w:rsidRDefault="00BE1BD7" w:rsidP="00BE1BD7">
      <w:pPr>
        <w:pStyle w:val="Heading2"/>
        <w:numPr>
          <w:ilvl w:val="1"/>
          <w:numId w:val="9"/>
        </w:numPr>
      </w:pPr>
      <w:bookmarkStart w:id="39" w:name="_Toc324925710"/>
      <w:bookmarkStart w:id="40" w:name="_Toc366501969"/>
      <w:bookmarkStart w:id="41" w:name="_Toc51245891"/>
      <w:bookmarkStart w:id="42" w:name="_Toc51670511"/>
      <w:r w:rsidRPr="00BF388F">
        <w:t>System</w:t>
      </w:r>
      <w:r w:rsidRPr="005F47AD">
        <w:t xml:space="preserve"> </w:t>
      </w:r>
      <w:r w:rsidR="00D80780">
        <w:t>Architecture Overview</w:t>
      </w:r>
      <w:bookmarkEnd w:id="39"/>
      <w:bookmarkEnd w:id="40"/>
      <w:bookmarkEnd w:id="41"/>
      <w:bookmarkEnd w:id="42"/>
    </w:p>
    <w:p w14:paraId="13AA7BCD" w14:textId="20EFD620" w:rsidR="00BE1BD7" w:rsidRPr="00B85755" w:rsidRDefault="00BE1BD7" w:rsidP="00BE1BD7">
      <w:pPr>
        <w:pStyle w:val="StdPara"/>
        <w:rPr>
          <w:i/>
          <w:color w:val="0070C0"/>
          <w:lang w:eastAsia="en-US"/>
        </w:rPr>
      </w:pPr>
      <w:r w:rsidRPr="00B85755">
        <w:rPr>
          <w:i/>
          <w:color w:val="0070C0"/>
          <w:lang w:eastAsia="en-US"/>
        </w:rPr>
        <w:t>In this section provide an overview of the physical system.</w:t>
      </w:r>
      <w:r w:rsidR="00676B16" w:rsidRPr="00B85755">
        <w:rPr>
          <w:i/>
          <w:color w:val="0070C0"/>
          <w:lang w:eastAsia="en-US"/>
        </w:rPr>
        <w:t xml:space="preserve"> </w:t>
      </w:r>
    </w:p>
    <w:p w14:paraId="0E5C23F1" w14:textId="62D259AB" w:rsidR="00BE1BD7" w:rsidRPr="00B85755" w:rsidRDefault="00BE1BD7" w:rsidP="00BE1BD7">
      <w:pPr>
        <w:pStyle w:val="StdPara"/>
        <w:rPr>
          <w:i/>
          <w:color w:val="0070C0"/>
          <w:lang w:eastAsia="en-US"/>
        </w:rPr>
      </w:pPr>
      <w:r w:rsidRPr="00B85755">
        <w:rPr>
          <w:i/>
          <w:color w:val="0070C0"/>
          <w:lang w:eastAsia="en-US"/>
        </w:rPr>
        <w:t xml:space="preserve">Give an estimate of the size and complexity of the system in terms of </w:t>
      </w:r>
      <w:r w:rsidR="00B85755">
        <w:rPr>
          <w:i/>
          <w:color w:val="0070C0"/>
          <w:lang w:eastAsia="en-US"/>
        </w:rPr>
        <w:t xml:space="preserve">number of users, </w:t>
      </w:r>
      <w:r w:rsidRPr="00B85755">
        <w:rPr>
          <w:i/>
          <w:color w:val="0070C0"/>
          <w:lang w:eastAsia="en-US"/>
        </w:rPr>
        <w:t>number of user types, number of locations, interfaces, number of major processes, data capability in business terms, numbers of major processes, data capacity in business terms, etc.</w:t>
      </w:r>
    </w:p>
    <w:p w14:paraId="7FDB9E6D" w14:textId="77777777" w:rsidR="00BE1BD7" w:rsidRPr="00B85755" w:rsidRDefault="00BE1BD7" w:rsidP="00BE1BD7">
      <w:pPr>
        <w:pStyle w:val="StdPara"/>
        <w:rPr>
          <w:i/>
          <w:color w:val="0070C0"/>
          <w:lang w:eastAsia="en-US"/>
        </w:rPr>
      </w:pPr>
      <w:r w:rsidRPr="00B85755">
        <w:rPr>
          <w:i/>
          <w:color w:val="0070C0"/>
          <w:lang w:eastAsia="en-US"/>
        </w:rPr>
        <w:t>Summarize the conditions that created the need for the new system (or capability).</w:t>
      </w:r>
    </w:p>
    <w:p w14:paraId="2759BF8C" w14:textId="7933B36A" w:rsidR="00BE1BD7" w:rsidRPr="00B85755" w:rsidRDefault="00BE1BD7" w:rsidP="00BE1BD7">
      <w:pPr>
        <w:pStyle w:val="StdPara"/>
        <w:rPr>
          <w:i/>
          <w:color w:val="0070C0"/>
          <w:lang w:eastAsia="en-US"/>
        </w:rPr>
      </w:pPr>
      <w:r w:rsidRPr="00B85755">
        <w:rPr>
          <w:i/>
          <w:color w:val="0070C0"/>
          <w:lang w:eastAsia="en-US"/>
        </w:rPr>
        <w:t>Include any relevant background.</w:t>
      </w:r>
    </w:p>
    <w:p w14:paraId="4F76F207" w14:textId="23FE7E16" w:rsidR="00EF5AFA" w:rsidRPr="00B85755" w:rsidRDefault="00EF5AFA" w:rsidP="00BE1BD7">
      <w:pPr>
        <w:pStyle w:val="StdPara"/>
        <w:rPr>
          <w:i/>
          <w:color w:val="0070C0"/>
          <w:lang w:eastAsia="en-US"/>
        </w:rPr>
      </w:pPr>
      <w:r w:rsidRPr="00B85755">
        <w:rPr>
          <w:i/>
          <w:color w:val="0070C0"/>
          <w:lang w:eastAsia="en-US"/>
        </w:rPr>
        <w:t>Insert Architecture Overview Diagram below</w:t>
      </w:r>
      <w:r w:rsidR="00B85755">
        <w:rPr>
          <w:i/>
          <w:color w:val="0070C0"/>
          <w:lang w:eastAsia="en-US"/>
        </w:rPr>
        <w:t>.</w:t>
      </w:r>
    </w:p>
    <w:p w14:paraId="3DC15AB8" w14:textId="65158EBA" w:rsidR="008E5A10" w:rsidRDefault="008E5A10" w:rsidP="00BE1BD7">
      <w:pPr>
        <w:pStyle w:val="StdPara"/>
        <w:rPr>
          <w:color w:val="000000" w:themeColor="text1"/>
          <w:lang w:eastAsia="en-US"/>
        </w:rPr>
      </w:pPr>
    </w:p>
    <w:p w14:paraId="07116EA9" w14:textId="6456D867" w:rsidR="00676B16" w:rsidRDefault="00ED3979" w:rsidP="00ED3979">
      <w:pPr>
        <w:pStyle w:val="StdPara"/>
        <w:jc w:val="center"/>
        <w:rPr>
          <w:color w:val="000000" w:themeColor="text1"/>
          <w:lang w:eastAsia="en-US"/>
        </w:rPr>
      </w:pPr>
      <w:r>
        <w:rPr>
          <w:noProof/>
          <w:color w:val="000000" w:themeColor="text1"/>
          <w:lang w:eastAsia="en-US"/>
        </w:rPr>
        <w:lastRenderedPageBreak/>
        <w:drawing>
          <wp:inline distT="0" distB="0" distL="0" distR="0" wp14:anchorId="72B8CD51" wp14:editId="23825391">
            <wp:extent cx="2212208" cy="1769766"/>
            <wp:effectExtent l="0" t="0" r="0" b="1905"/>
            <wp:docPr id="5" name="Picture 5" title="Insert Diagram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sert-Diagram-Here.png"/>
                    <pic:cNvPicPr/>
                  </pic:nvPicPr>
                  <pic:blipFill>
                    <a:blip r:embed="rId25">
                      <a:extLst>
                        <a:ext uri="{28A0092B-C50C-407E-A947-70E740481C1C}">
                          <a14:useLocalDpi xmlns:a14="http://schemas.microsoft.com/office/drawing/2010/main" val="0"/>
                        </a:ext>
                      </a:extLst>
                    </a:blip>
                    <a:stretch>
                      <a:fillRect/>
                    </a:stretch>
                  </pic:blipFill>
                  <pic:spPr>
                    <a:xfrm>
                      <a:off x="0" y="0"/>
                      <a:ext cx="2212208" cy="1769766"/>
                    </a:xfrm>
                    <a:prstGeom prst="rect">
                      <a:avLst/>
                    </a:prstGeom>
                  </pic:spPr>
                </pic:pic>
              </a:graphicData>
            </a:graphic>
          </wp:inline>
        </w:drawing>
      </w:r>
    </w:p>
    <w:p w14:paraId="17270349" w14:textId="413873EE" w:rsidR="00676B16" w:rsidRPr="008E5A10" w:rsidRDefault="00676B16" w:rsidP="00ED3979">
      <w:pPr>
        <w:pStyle w:val="Caption"/>
        <w:rPr>
          <w:color w:val="000000" w:themeColor="text1"/>
        </w:rPr>
      </w:pPr>
      <w:r>
        <w:t xml:space="preserve">Figure </w:t>
      </w:r>
      <w:r w:rsidR="00A72535">
        <w:fldChar w:fldCharType="begin"/>
      </w:r>
      <w:r w:rsidR="00A72535">
        <w:instrText xml:space="preserve"> SEQ Figure \* ARABIC </w:instrText>
      </w:r>
      <w:r w:rsidR="00A72535">
        <w:fldChar w:fldCharType="separate"/>
      </w:r>
      <w:r w:rsidR="00ED3979">
        <w:rPr>
          <w:noProof/>
        </w:rPr>
        <w:t>1</w:t>
      </w:r>
      <w:r w:rsidR="00A72535">
        <w:rPr>
          <w:noProof/>
        </w:rPr>
        <w:fldChar w:fldCharType="end"/>
      </w:r>
      <w:r>
        <w:t xml:space="preserve"> - Architecture Overview Diagram</w:t>
      </w:r>
    </w:p>
    <w:p w14:paraId="391632C1" w14:textId="77777777" w:rsidR="00BE1BD7" w:rsidRDefault="00BE1BD7" w:rsidP="00BE1BD7">
      <w:pPr>
        <w:pStyle w:val="Heading2"/>
        <w:numPr>
          <w:ilvl w:val="1"/>
          <w:numId w:val="9"/>
        </w:numPr>
      </w:pPr>
      <w:bookmarkStart w:id="43" w:name="_Toc324925711"/>
      <w:bookmarkStart w:id="44" w:name="_Toc366501970"/>
      <w:bookmarkStart w:id="45" w:name="_Toc51245892"/>
      <w:bookmarkStart w:id="46" w:name="_Toc51670512"/>
      <w:r w:rsidRPr="00BF388F">
        <w:t>Software</w:t>
      </w:r>
      <w:r w:rsidRPr="00E0283E">
        <w:t xml:space="preserve"> Inventory</w:t>
      </w:r>
      <w:bookmarkEnd w:id="43"/>
      <w:bookmarkEnd w:id="44"/>
      <w:bookmarkEnd w:id="45"/>
      <w:bookmarkEnd w:id="46"/>
    </w:p>
    <w:p w14:paraId="06C78665" w14:textId="77777777" w:rsidR="004C5DFE" w:rsidRDefault="00BE1BD7" w:rsidP="00BE1BD7">
      <w:pPr>
        <w:pStyle w:val="StdPara"/>
        <w:rPr>
          <w:i/>
          <w:color w:val="0070C0"/>
          <w:lang w:eastAsia="en-US"/>
        </w:rPr>
      </w:pPr>
      <w:r w:rsidRPr="00B85755">
        <w:rPr>
          <w:i/>
          <w:color w:val="0070C0"/>
          <w:lang w:eastAsia="en-US"/>
        </w:rPr>
        <w:t>List the software units, to include name, identification, and security considerations. Identify software necessary to resume operations of the system in case of emergency.</w:t>
      </w:r>
    </w:p>
    <w:p w14:paraId="5E0D3CC4" w14:textId="6A979567" w:rsidR="00D80780" w:rsidRDefault="004C5DFE" w:rsidP="00BE1BD7">
      <w:pPr>
        <w:pStyle w:val="StdPara"/>
        <w:rPr>
          <w:color w:val="000000" w:themeColor="text1"/>
          <w:lang w:eastAsia="en-US"/>
        </w:rPr>
      </w:pPr>
      <w:r w:rsidRPr="004C5DFE">
        <w:rPr>
          <w:rStyle w:val="Hyperlink"/>
          <w:color w:val="000000" w:themeColor="text1"/>
          <w:u w:val="none"/>
        </w:rPr>
        <w:t xml:space="preserve">The table below outlines the software required to support the </w:t>
      </w:r>
      <w:r>
        <w:rPr>
          <w:rStyle w:val="Hyperlink"/>
          <w:color w:val="000000" w:themeColor="text1"/>
          <w:u w:val="none"/>
        </w:rPr>
        <w:t>&lt;Project Acronym&gt; system.</w:t>
      </w:r>
    </w:p>
    <w:p w14:paraId="20D3059A" w14:textId="7495B2D1" w:rsidR="00D80780" w:rsidRPr="00D80780" w:rsidRDefault="00D80780" w:rsidP="00D80780">
      <w:pPr>
        <w:pStyle w:val="Caption"/>
        <w:rPr>
          <w:color w:val="000000" w:themeColor="text1"/>
        </w:rPr>
      </w:pPr>
      <w:bookmarkStart w:id="47" w:name="_Toc51670544"/>
      <w:r>
        <w:t xml:space="preserve">Table </w:t>
      </w:r>
      <w:r w:rsidR="00A72535">
        <w:fldChar w:fldCharType="begin"/>
      </w:r>
      <w:r w:rsidR="00A72535">
        <w:instrText xml:space="preserve"> SEQ Table \* ARABIC </w:instrText>
      </w:r>
      <w:r w:rsidR="00A72535">
        <w:fldChar w:fldCharType="separate"/>
      </w:r>
      <w:r>
        <w:rPr>
          <w:noProof/>
        </w:rPr>
        <w:t>2</w:t>
      </w:r>
      <w:r w:rsidR="00A72535">
        <w:rPr>
          <w:noProof/>
        </w:rPr>
        <w:fldChar w:fldCharType="end"/>
      </w:r>
      <w:r>
        <w:t xml:space="preserve"> - Software Inventory</w:t>
      </w:r>
      <w:bookmarkEnd w:id="47"/>
    </w:p>
    <w:tbl>
      <w:tblPr>
        <w:tblStyle w:val="TableGrid0"/>
        <w:tblW w:w="10260" w:type="dxa"/>
        <w:tblInd w:w="-5" w:type="dxa"/>
        <w:tblCellMar>
          <w:top w:w="23" w:type="dxa"/>
          <w:left w:w="107" w:type="dxa"/>
          <w:right w:w="115" w:type="dxa"/>
        </w:tblCellMar>
        <w:tblLook w:val="04A0" w:firstRow="1" w:lastRow="0" w:firstColumn="1" w:lastColumn="0" w:noHBand="0" w:noVBand="1"/>
        <w:tblCaption w:val="Software Inventory Table"/>
        <w:tblDescription w:val="Table listing software or component, description and version."/>
      </w:tblPr>
      <w:tblGrid>
        <w:gridCol w:w="2610"/>
        <w:gridCol w:w="3690"/>
        <w:gridCol w:w="3960"/>
      </w:tblGrid>
      <w:tr w:rsidR="00D80780" w14:paraId="1D4931EB" w14:textId="77777777" w:rsidTr="00D12F37">
        <w:trPr>
          <w:trHeight w:val="379"/>
          <w:tblHeader/>
        </w:trPr>
        <w:tc>
          <w:tcPr>
            <w:tcW w:w="2610" w:type="dxa"/>
            <w:tcBorders>
              <w:top w:val="single" w:sz="4" w:space="0" w:color="000000"/>
              <w:left w:val="single" w:sz="4" w:space="0" w:color="000000"/>
              <w:bottom w:val="single" w:sz="4" w:space="0" w:color="000000"/>
              <w:right w:val="single" w:sz="4" w:space="0" w:color="000000"/>
            </w:tcBorders>
            <w:shd w:val="clear" w:color="auto" w:fill="002060"/>
            <w:vAlign w:val="center"/>
            <w:hideMark/>
          </w:tcPr>
          <w:p w14:paraId="05AB1C9B" w14:textId="6BC03FD9" w:rsidR="00D80780" w:rsidRPr="0007305C" w:rsidRDefault="00D80780" w:rsidP="00D80780">
            <w:pPr>
              <w:spacing w:line="256" w:lineRule="auto"/>
              <w:ind w:left="21"/>
              <w:jc w:val="center"/>
              <w:rPr>
                <w:color w:val="000000"/>
                <w:szCs w:val="22"/>
              </w:rPr>
            </w:pPr>
            <w:r>
              <w:rPr>
                <w:b/>
                <w:color w:val="FFFFFF"/>
                <w:szCs w:val="22"/>
              </w:rPr>
              <w:t>Software / Component</w:t>
            </w:r>
          </w:p>
        </w:tc>
        <w:tc>
          <w:tcPr>
            <w:tcW w:w="3690" w:type="dxa"/>
            <w:tcBorders>
              <w:top w:val="single" w:sz="4" w:space="0" w:color="000000"/>
              <w:left w:val="single" w:sz="4" w:space="0" w:color="000000"/>
              <w:bottom w:val="single" w:sz="4" w:space="0" w:color="000000"/>
              <w:right w:val="single" w:sz="4" w:space="0" w:color="000000"/>
            </w:tcBorders>
            <w:shd w:val="clear" w:color="auto" w:fill="002060"/>
            <w:vAlign w:val="center"/>
            <w:hideMark/>
          </w:tcPr>
          <w:p w14:paraId="10750721" w14:textId="31447635" w:rsidR="00D80780" w:rsidRPr="0007305C" w:rsidRDefault="00D80780" w:rsidP="00D12F37">
            <w:pPr>
              <w:spacing w:line="256" w:lineRule="auto"/>
              <w:ind w:left="10"/>
              <w:jc w:val="center"/>
              <w:rPr>
                <w:color w:val="000000"/>
                <w:szCs w:val="22"/>
              </w:rPr>
            </w:pPr>
            <w:r>
              <w:rPr>
                <w:b/>
                <w:color w:val="FFFFFF"/>
                <w:szCs w:val="22"/>
              </w:rPr>
              <w:t>Description</w:t>
            </w:r>
          </w:p>
        </w:tc>
        <w:tc>
          <w:tcPr>
            <w:tcW w:w="3960" w:type="dxa"/>
            <w:tcBorders>
              <w:top w:val="single" w:sz="4" w:space="0" w:color="000000"/>
              <w:left w:val="single" w:sz="4" w:space="0" w:color="000000"/>
              <w:bottom w:val="single" w:sz="4" w:space="0" w:color="000000"/>
              <w:right w:val="single" w:sz="4" w:space="0" w:color="000000"/>
            </w:tcBorders>
            <w:shd w:val="clear" w:color="auto" w:fill="002060"/>
            <w:vAlign w:val="center"/>
          </w:tcPr>
          <w:p w14:paraId="749F45E4" w14:textId="126544CA" w:rsidR="00D80780" w:rsidRPr="0007305C" w:rsidRDefault="00D80780" w:rsidP="00D12F37">
            <w:pPr>
              <w:spacing w:line="256" w:lineRule="auto"/>
              <w:ind w:left="10"/>
              <w:jc w:val="center"/>
              <w:rPr>
                <w:b/>
                <w:color w:val="FFFFFF"/>
                <w:szCs w:val="22"/>
              </w:rPr>
            </w:pPr>
            <w:r>
              <w:rPr>
                <w:b/>
                <w:color w:val="FFFFFF"/>
                <w:szCs w:val="22"/>
              </w:rPr>
              <w:t>Version</w:t>
            </w:r>
          </w:p>
        </w:tc>
      </w:tr>
      <w:tr w:rsidR="00D80780" w:rsidRPr="004E66B1" w14:paraId="4673F66A" w14:textId="77777777" w:rsidTr="00D12F37">
        <w:trPr>
          <w:trHeight w:val="390"/>
        </w:trPr>
        <w:tc>
          <w:tcPr>
            <w:tcW w:w="2610" w:type="dxa"/>
            <w:tcBorders>
              <w:top w:val="single" w:sz="4" w:space="0" w:color="000000"/>
              <w:left w:val="single" w:sz="4" w:space="0" w:color="000000"/>
              <w:bottom w:val="single" w:sz="4" w:space="0" w:color="000000"/>
              <w:right w:val="single" w:sz="4" w:space="0" w:color="000000"/>
            </w:tcBorders>
          </w:tcPr>
          <w:p w14:paraId="1C0CC20A" w14:textId="44567D43" w:rsidR="00D80780" w:rsidRPr="004E66B1" w:rsidRDefault="00D80780" w:rsidP="00D80780">
            <w:pPr>
              <w:spacing w:line="256" w:lineRule="auto"/>
              <w:rPr>
                <w:color w:val="000000"/>
                <w:szCs w:val="22"/>
              </w:rPr>
            </w:pPr>
            <w:r>
              <w:rPr>
                <w:color w:val="000000"/>
                <w:szCs w:val="22"/>
              </w:rPr>
              <w:t>Insert software/component</w:t>
            </w:r>
          </w:p>
        </w:tc>
        <w:tc>
          <w:tcPr>
            <w:tcW w:w="3690" w:type="dxa"/>
            <w:tcBorders>
              <w:top w:val="single" w:sz="4" w:space="0" w:color="000000"/>
              <w:left w:val="single" w:sz="4" w:space="0" w:color="000000"/>
              <w:bottom w:val="single" w:sz="4" w:space="0" w:color="000000"/>
              <w:right w:val="single" w:sz="4" w:space="0" w:color="000000"/>
            </w:tcBorders>
          </w:tcPr>
          <w:p w14:paraId="307CBFEB" w14:textId="77777777" w:rsidR="00D80780" w:rsidRPr="004E66B1" w:rsidRDefault="00D80780" w:rsidP="00D12F37">
            <w:pPr>
              <w:spacing w:line="256" w:lineRule="auto"/>
              <w:ind w:left="1"/>
              <w:rPr>
                <w:color w:val="000000"/>
                <w:szCs w:val="22"/>
              </w:rPr>
            </w:pPr>
          </w:p>
        </w:tc>
        <w:tc>
          <w:tcPr>
            <w:tcW w:w="3960" w:type="dxa"/>
            <w:tcBorders>
              <w:top w:val="single" w:sz="4" w:space="0" w:color="000000"/>
              <w:left w:val="single" w:sz="4" w:space="0" w:color="000000"/>
              <w:bottom w:val="single" w:sz="4" w:space="0" w:color="000000"/>
              <w:right w:val="single" w:sz="4" w:space="0" w:color="000000"/>
            </w:tcBorders>
          </w:tcPr>
          <w:p w14:paraId="3CDB5C62" w14:textId="77777777" w:rsidR="00D80780" w:rsidRPr="004E66B1" w:rsidRDefault="00D80780" w:rsidP="00D12F37">
            <w:pPr>
              <w:spacing w:line="256" w:lineRule="auto"/>
              <w:ind w:left="1"/>
              <w:rPr>
                <w:color w:val="000000"/>
                <w:szCs w:val="22"/>
              </w:rPr>
            </w:pPr>
          </w:p>
        </w:tc>
      </w:tr>
      <w:tr w:rsidR="00D80780" w:rsidRPr="004E66B1" w14:paraId="218B16C0" w14:textId="77777777" w:rsidTr="00D12F37">
        <w:trPr>
          <w:trHeight w:val="384"/>
        </w:trPr>
        <w:tc>
          <w:tcPr>
            <w:tcW w:w="2610" w:type="dxa"/>
            <w:tcBorders>
              <w:top w:val="single" w:sz="4" w:space="0" w:color="000000"/>
              <w:left w:val="single" w:sz="4" w:space="0" w:color="000000"/>
              <w:bottom w:val="single" w:sz="4" w:space="0" w:color="000000"/>
              <w:right w:val="single" w:sz="4" w:space="0" w:color="000000"/>
            </w:tcBorders>
          </w:tcPr>
          <w:p w14:paraId="69C1200A" w14:textId="3FDA1F37" w:rsidR="00D80780" w:rsidRPr="004E66B1" w:rsidRDefault="00D80780" w:rsidP="00D80780">
            <w:pPr>
              <w:spacing w:line="256" w:lineRule="auto"/>
              <w:rPr>
                <w:color w:val="000000"/>
                <w:szCs w:val="22"/>
              </w:rPr>
            </w:pPr>
            <w:r>
              <w:rPr>
                <w:color w:val="000000"/>
                <w:szCs w:val="22"/>
              </w:rPr>
              <w:t>Insert software/component</w:t>
            </w:r>
          </w:p>
        </w:tc>
        <w:tc>
          <w:tcPr>
            <w:tcW w:w="3690" w:type="dxa"/>
            <w:tcBorders>
              <w:top w:val="single" w:sz="4" w:space="0" w:color="000000"/>
              <w:left w:val="single" w:sz="4" w:space="0" w:color="000000"/>
              <w:bottom w:val="single" w:sz="4" w:space="0" w:color="000000"/>
              <w:right w:val="single" w:sz="4" w:space="0" w:color="000000"/>
            </w:tcBorders>
          </w:tcPr>
          <w:p w14:paraId="30F7102D" w14:textId="77777777" w:rsidR="00D80780" w:rsidRPr="004E66B1" w:rsidRDefault="00D80780" w:rsidP="00D80780">
            <w:pPr>
              <w:spacing w:line="256" w:lineRule="auto"/>
              <w:ind w:left="1"/>
              <w:rPr>
                <w:color w:val="000000"/>
                <w:szCs w:val="22"/>
              </w:rPr>
            </w:pPr>
          </w:p>
        </w:tc>
        <w:tc>
          <w:tcPr>
            <w:tcW w:w="3960" w:type="dxa"/>
            <w:tcBorders>
              <w:top w:val="single" w:sz="4" w:space="0" w:color="000000"/>
              <w:left w:val="single" w:sz="4" w:space="0" w:color="000000"/>
              <w:bottom w:val="single" w:sz="4" w:space="0" w:color="000000"/>
              <w:right w:val="single" w:sz="4" w:space="0" w:color="000000"/>
            </w:tcBorders>
          </w:tcPr>
          <w:p w14:paraId="11346172" w14:textId="77777777" w:rsidR="00D80780" w:rsidRPr="004E66B1" w:rsidRDefault="00D80780" w:rsidP="00D80780">
            <w:pPr>
              <w:spacing w:line="256" w:lineRule="auto"/>
              <w:ind w:left="1"/>
              <w:rPr>
                <w:color w:val="000000"/>
                <w:szCs w:val="22"/>
              </w:rPr>
            </w:pPr>
          </w:p>
        </w:tc>
      </w:tr>
      <w:tr w:rsidR="00D80780" w:rsidRPr="004E66B1" w14:paraId="5415E39A" w14:textId="77777777" w:rsidTr="00D12F37">
        <w:trPr>
          <w:trHeight w:val="382"/>
        </w:trPr>
        <w:tc>
          <w:tcPr>
            <w:tcW w:w="2610" w:type="dxa"/>
            <w:tcBorders>
              <w:top w:val="single" w:sz="4" w:space="0" w:color="000000"/>
              <w:left w:val="single" w:sz="4" w:space="0" w:color="000000"/>
              <w:bottom w:val="single" w:sz="4" w:space="0" w:color="000000"/>
              <w:right w:val="single" w:sz="4" w:space="0" w:color="000000"/>
            </w:tcBorders>
          </w:tcPr>
          <w:p w14:paraId="6FF49066" w14:textId="122B1CE3" w:rsidR="00D80780" w:rsidRPr="004E66B1" w:rsidRDefault="00D80780" w:rsidP="00D80780">
            <w:pPr>
              <w:spacing w:line="256" w:lineRule="auto"/>
              <w:rPr>
                <w:color w:val="000000"/>
                <w:szCs w:val="22"/>
              </w:rPr>
            </w:pPr>
            <w:r>
              <w:rPr>
                <w:color w:val="000000"/>
                <w:szCs w:val="22"/>
              </w:rPr>
              <w:t>Insert software/component</w:t>
            </w:r>
          </w:p>
        </w:tc>
        <w:tc>
          <w:tcPr>
            <w:tcW w:w="3690" w:type="dxa"/>
            <w:tcBorders>
              <w:top w:val="single" w:sz="4" w:space="0" w:color="000000"/>
              <w:left w:val="single" w:sz="4" w:space="0" w:color="000000"/>
              <w:bottom w:val="single" w:sz="4" w:space="0" w:color="000000"/>
              <w:right w:val="single" w:sz="4" w:space="0" w:color="000000"/>
            </w:tcBorders>
          </w:tcPr>
          <w:p w14:paraId="1454924B" w14:textId="77777777" w:rsidR="00D80780" w:rsidRPr="004E66B1" w:rsidRDefault="00D80780" w:rsidP="00D80780">
            <w:pPr>
              <w:spacing w:line="256" w:lineRule="auto"/>
              <w:ind w:left="1"/>
              <w:rPr>
                <w:color w:val="000000"/>
                <w:szCs w:val="22"/>
              </w:rPr>
            </w:pPr>
          </w:p>
        </w:tc>
        <w:tc>
          <w:tcPr>
            <w:tcW w:w="3960" w:type="dxa"/>
            <w:tcBorders>
              <w:top w:val="single" w:sz="4" w:space="0" w:color="000000"/>
              <w:left w:val="single" w:sz="4" w:space="0" w:color="000000"/>
              <w:bottom w:val="single" w:sz="4" w:space="0" w:color="000000"/>
              <w:right w:val="single" w:sz="4" w:space="0" w:color="000000"/>
            </w:tcBorders>
          </w:tcPr>
          <w:p w14:paraId="0B7CF6D4" w14:textId="77777777" w:rsidR="00D80780" w:rsidRPr="004E66B1" w:rsidRDefault="00D80780" w:rsidP="00D80780">
            <w:pPr>
              <w:spacing w:line="256" w:lineRule="auto"/>
              <w:ind w:left="1"/>
              <w:rPr>
                <w:color w:val="000000"/>
                <w:szCs w:val="22"/>
              </w:rPr>
            </w:pPr>
          </w:p>
        </w:tc>
      </w:tr>
      <w:tr w:rsidR="00D80780" w:rsidRPr="004E66B1" w14:paraId="76285723" w14:textId="77777777" w:rsidTr="00D12F37">
        <w:trPr>
          <w:trHeight w:val="384"/>
        </w:trPr>
        <w:tc>
          <w:tcPr>
            <w:tcW w:w="2610" w:type="dxa"/>
            <w:tcBorders>
              <w:top w:val="single" w:sz="4" w:space="0" w:color="000000"/>
              <w:left w:val="single" w:sz="4" w:space="0" w:color="000000"/>
              <w:bottom w:val="single" w:sz="4" w:space="0" w:color="000000"/>
              <w:right w:val="single" w:sz="4" w:space="0" w:color="000000"/>
            </w:tcBorders>
          </w:tcPr>
          <w:p w14:paraId="66C97AD0" w14:textId="3ABAD19E" w:rsidR="00D80780" w:rsidRPr="004E66B1" w:rsidRDefault="00D80780" w:rsidP="00D80780">
            <w:pPr>
              <w:spacing w:line="256" w:lineRule="auto"/>
              <w:rPr>
                <w:color w:val="000000"/>
                <w:szCs w:val="22"/>
              </w:rPr>
            </w:pPr>
            <w:r>
              <w:rPr>
                <w:color w:val="000000"/>
                <w:szCs w:val="22"/>
              </w:rPr>
              <w:t>Insert software/component</w:t>
            </w:r>
          </w:p>
        </w:tc>
        <w:tc>
          <w:tcPr>
            <w:tcW w:w="3690" w:type="dxa"/>
            <w:tcBorders>
              <w:top w:val="single" w:sz="4" w:space="0" w:color="000000"/>
              <w:left w:val="single" w:sz="4" w:space="0" w:color="000000"/>
              <w:bottom w:val="single" w:sz="4" w:space="0" w:color="000000"/>
              <w:right w:val="single" w:sz="4" w:space="0" w:color="000000"/>
            </w:tcBorders>
          </w:tcPr>
          <w:p w14:paraId="5A795EAB" w14:textId="77777777" w:rsidR="00D80780" w:rsidRPr="004E66B1" w:rsidRDefault="00D80780" w:rsidP="00D80780">
            <w:pPr>
              <w:spacing w:line="256" w:lineRule="auto"/>
              <w:ind w:left="1"/>
              <w:rPr>
                <w:color w:val="000000"/>
                <w:szCs w:val="22"/>
              </w:rPr>
            </w:pPr>
          </w:p>
        </w:tc>
        <w:tc>
          <w:tcPr>
            <w:tcW w:w="3960" w:type="dxa"/>
            <w:tcBorders>
              <w:top w:val="single" w:sz="4" w:space="0" w:color="000000"/>
              <w:left w:val="single" w:sz="4" w:space="0" w:color="000000"/>
              <w:bottom w:val="single" w:sz="4" w:space="0" w:color="000000"/>
              <w:right w:val="single" w:sz="4" w:space="0" w:color="000000"/>
            </w:tcBorders>
          </w:tcPr>
          <w:p w14:paraId="7D31AF8B" w14:textId="77777777" w:rsidR="00D80780" w:rsidRPr="004E66B1" w:rsidRDefault="00D80780" w:rsidP="00D80780">
            <w:pPr>
              <w:spacing w:line="256" w:lineRule="auto"/>
              <w:ind w:left="1"/>
              <w:rPr>
                <w:color w:val="000000"/>
                <w:szCs w:val="22"/>
              </w:rPr>
            </w:pPr>
          </w:p>
        </w:tc>
      </w:tr>
      <w:tr w:rsidR="00D80780" w:rsidRPr="004E66B1" w14:paraId="2CEF1A96" w14:textId="77777777" w:rsidTr="00D12F37">
        <w:trPr>
          <w:trHeight w:val="384"/>
        </w:trPr>
        <w:tc>
          <w:tcPr>
            <w:tcW w:w="2610" w:type="dxa"/>
            <w:tcBorders>
              <w:top w:val="single" w:sz="4" w:space="0" w:color="000000"/>
              <w:left w:val="single" w:sz="4" w:space="0" w:color="000000"/>
              <w:bottom w:val="single" w:sz="4" w:space="0" w:color="000000"/>
              <w:right w:val="single" w:sz="4" w:space="0" w:color="000000"/>
            </w:tcBorders>
          </w:tcPr>
          <w:p w14:paraId="04A3CC6F" w14:textId="224FCACA" w:rsidR="00D80780" w:rsidRPr="004E66B1" w:rsidRDefault="00502807" w:rsidP="00D80780">
            <w:pPr>
              <w:spacing w:line="256" w:lineRule="auto"/>
              <w:rPr>
                <w:color w:val="000000"/>
                <w:szCs w:val="22"/>
              </w:rPr>
            </w:pPr>
            <w:r>
              <w:rPr>
                <w:color w:val="000000"/>
                <w:szCs w:val="22"/>
              </w:rPr>
              <w:t>Insert software/component</w:t>
            </w:r>
          </w:p>
        </w:tc>
        <w:tc>
          <w:tcPr>
            <w:tcW w:w="3690" w:type="dxa"/>
            <w:tcBorders>
              <w:top w:val="single" w:sz="4" w:space="0" w:color="000000"/>
              <w:left w:val="single" w:sz="4" w:space="0" w:color="000000"/>
              <w:bottom w:val="single" w:sz="4" w:space="0" w:color="000000"/>
              <w:right w:val="single" w:sz="4" w:space="0" w:color="000000"/>
            </w:tcBorders>
          </w:tcPr>
          <w:p w14:paraId="1AE67566" w14:textId="77777777" w:rsidR="00D80780" w:rsidRPr="004E66B1" w:rsidRDefault="00D80780" w:rsidP="00D80780">
            <w:pPr>
              <w:spacing w:line="256" w:lineRule="auto"/>
              <w:ind w:left="1"/>
              <w:rPr>
                <w:color w:val="000000"/>
                <w:szCs w:val="22"/>
              </w:rPr>
            </w:pPr>
          </w:p>
        </w:tc>
        <w:tc>
          <w:tcPr>
            <w:tcW w:w="3960" w:type="dxa"/>
            <w:tcBorders>
              <w:top w:val="single" w:sz="4" w:space="0" w:color="000000"/>
              <w:left w:val="single" w:sz="4" w:space="0" w:color="000000"/>
              <w:bottom w:val="single" w:sz="4" w:space="0" w:color="000000"/>
              <w:right w:val="single" w:sz="4" w:space="0" w:color="000000"/>
            </w:tcBorders>
          </w:tcPr>
          <w:p w14:paraId="163290F1" w14:textId="77777777" w:rsidR="00D80780" w:rsidRPr="004E66B1" w:rsidRDefault="00D80780" w:rsidP="00D80780">
            <w:pPr>
              <w:spacing w:line="256" w:lineRule="auto"/>
              <w:ind w:left="1"/>
              <w:rPr>
                <w:color w:val="000000"/>
                <w:szCs w:val="22"/>
              </w:rPr>
            </w:pPr>
          </w:p>
        </w:tc>
      </w:tr>
    </w:tbl>
    <w:p w14:paraId="2ECB22A2" w14:textId="77777777" w:rsidR="00BE1BD7" w:rsidRDefault="00BE1BD7" w:rsidP="00BE1BD7">
      <w:pPr>
        <w:pStyle w:val="Heading2"/>
        <w:numPr>
          <w:ilvl w:val="1"/>
          <w:numId w:val="9"/>
        </w:numPr>
      </w:pPr>
      <w:bookmarkStart w:id="48" w:name="_Toc324925714"/>
      <w:bookmarkStart w:id="49" w:name="_Toc366501971"/>
      <w:bookmarkStart w:id="50" w:name="_Toc51245895"/>
      <w:bookmarkStart w:id="51" w:name="_Toc51670513"/>
      <w:r w:rsidRPr="00BF388F">
        <w:t>Information</w:t>
      </w:r>
      <w:r w:rsidRPr="00E0283E">
        <w:t xml:space="preserve"> Inventory</w:t>
      </w:r>
      <w:bookmarkEnd w:id="48"/>
      <w:bookmarkEnd w:id="49"/>
      <w:bookmarkEnd w:id="50"/>
      <w:bookmarkEnd w:id="51"/>
    </w:p>
    <w:p w14:paraId="41FC7CB7" w14:textId="57B6149F" w:rsidR="00BE1BD7" w:rsidRPr="00502807" w:rsidRDefault="00BE1BD7" w:rsidP="00BE1BD7">
      <w:pPr>
        <w:pStyle w:val="StdPara"/>
        <w:rPr>
          <w:i/>
          <w:color w:val="0070C0"/>
          <w:lang w:eastAsia="en-US"/>
        </w:rPr>
      </w:pPr>
      <w:r w:rsidRPr="00502807">
        <w:rPr>
          <w:i/>
          <w:color w:val="0070C0"/>
          <w:lang w:eastAsia="en-US"/>
        </w:rPr>
        <w:t>Provide information about da</w:t>
      </w:r>
      <w:r w:rsidR="00211588" w:rsidRPr="00502807">
        <w:rPr>
          <w:i/>
          <w:color w:val="0070C0"/>
          <w:lang w:eastAsia="en-US"/>
        </w:rPr>
        <w:t xml:space="preserve">ta files and </w:t>
      </w:r>
      <w:r w:rsidR="00502807">
        <w:rPr>
          <w:i/>
          <w:color w:val="0070C0"/>
          <w:lang w:eastAsia="en-US"/>
        </w:rPr>
        <w:t xml:space="preserve">input and output </w:t>
      </w:r>
      <w:r w:rsidR="00211588" w:rsidRPr="00502807">
        <w:rPr>
          <w:i/>
          <w:color w:val="0070C0"/>
          <w:lang w:eastAsia="en-US"/>
        </w:rPr>
        <w:t xml:space="preserve">databases </w:t>
      </w:r>
      <w:r w:rsidRPr="00502807">
        <w:rPr>
          <w:i/>
          <w:color w:val="0070C0"/>
          <w:lang w:eastAsia="en-US"/>
        </w:rPr>
        <w:t>produced or referenced by the system.</w:t>
      </w:r>
    </w:p>
    <w:p w14:paraId="784E8477" w14:textId="64632962" w:rsidR="008E5A10" w:rsidRPr="008E5A10" w:rsidRDefault="00830558" w:rsidP="00BE1BD7">
      <w:pPr>
        <w:pStyle w:val="StdPara"/>
        <w:rPr>
          <w:color w:val="000000" w:themeColor="text1"/>
          <w:lang w:eastAsia="en-US"/>
        </w:rPr>
      </w:pPr>
      <w:r>
        <w:rPr>
          <w:color w:val="000000" w:themeColor="text1"/>
          <w:lang w:eastAsia="en-US"/>
        </w:rPr>
        <w:t>This section provides information regarding resource inventory and report inventory.</w:t>
      </w:r>
    </w:p>
    <w:p w14:paraId="0E49467C" w14:textId="77777777" w:rsidR="00BE1BD7" w:rsidRDefault="00BE1BD7" w:rsidP="00BE1BD7">
      <w:pPr>
        <w:pStyle w:val="Heading3"/>
        <w:numPr>
          <w:ilvl w:val="2"/>
          <w:numId w:val="9"/>
        </w:numPr>
      </w:pPr>
      <w:bookmarkStart w:id="52" w:name="_Toc324925715"/>
      <w:bookmarkStart w:id="53" w:name="_Toc51245896"/>
      <w:bookmarkStart w:id="54" w:name="_Toc51670514"/>
      <w:r w:rsidRPr="005F47AD">
        <w:t>Resource Inventory</w:t>
      </w:r>
      <w:bookmarkEnd w:id="52"/>
      <w:bookmarkEnd w:id="53"/>
      <w:bookmarkEnd w:id="54"/>
    </w:p>
    <w:p w14:paraId="2C21B9E5" w14:textId="0B57FCCE" w:rsidR="00BE1BD7" w:rsidRPr="00502807" w:rsidRDefault="00BE1BD7" w:rsidP="00BE1BD7">
      <w:pPr>
        <w:pStyle w:val="StdPara"/>
        <w:rPr>
          <w:i/>
          <w:color w:val="0070C0"/>
          <w:lang w:eastAsia="en-US"/>
        </w:rPr>
      </w:pPr>
      <w:r w:rsidRPr="00502807">
        <w:rPr>
          <w:i/>
          <w:color w:val="0070C0"/>
          <w:lang w:eastAsia="en-US"/>
        </w:rPr>
        <w:t>List all permanent files and databases referenced, created, or updated by the system.</w:t>
      </w:r>
      <w:r w:rsidR="00933AAB" w:rsidRPr="00502807">
        <w:rPr>
          <w:i/>
          <w:color w:val="0070C0"/>
          <w:lang w:eastAsia="en-US"/>
        </w:rPr>
        <w:t xml:space="preserve"> Break out in sub-sections as appropriate.</w:t>
      </w:r>
    </w:p>
    <w:p w14:paraId="631FD8D7" w14:textId="36CE150B" w:rsidR="008E5A10" w:rsidRDefault="00933AAB" w:rsidP="00BE1BD7">
      <w:pPr>
        <w:pStyle w:val="StdPara"/>
        <w:rPr>
          <w:color w:val="000000" w:themeColor="text1"/>
          <w:lang w:eastAsia="en-US"/>
        </w:rPr>
      </w:pPr>
      <w:r>
        <w:rPr>
          <w:color w:val="000000" w:themeColor="text1"/>
          <w:lang w:eastAsia="en-US"/>
        </w:rPr>
        <w:t xml:space="preserve">The </w:t>
      </w:r>
      <w:r w:rsidR="00211588">
        <w:rPr>
          <w:color w:val="000000" w:themeColor="text1"/>
          <w:lang w:eastAsia="en-US"/>
        </w:rPr>
        <w:t>table below provides</w:t>
      </w:r>
      <w:r>
        <w:rPr>
          <w:color w:val="000000" w:themeColor="text1"/>
          <w:lang w:eastAsia="en-US"/>
        </w:rPr>
        <w:t xml:space="preserve"> links to information beneficial to providing successful sustainment support.</w:t>
      </w:r>
    </w:p>
    <w:p w14:paraId="45686457" w14:textId="11A8C840" w:rsidR="00933AAB" w:rsidRDefault="00933AAB" w:rsidP="00933AAB">
      <w:pPr>
        <w:pStyle w:val="Caption"/>
      </w:pPr>
      <w:bookmarkStart w:id="55" w:name="_Toc51670545"/>
      <w:r>
        <w:t xml:space="preserve">Table </w:t>
      </w:r>
      <w:r w:rsidR="00A72535">
        <w:fldChar w:fldCharType="begin"/>
      </w:r>
      <w:r w:rsidR="00A72535">
        <w:instrText xml:space="preserve"> SEQ Table \* ARABIC </w:instrText>
      </w:r>
      <w:r w:rsidR="00A72535">
        <w:fldChar w:fldCharType="separate"/>
      </w:r>
      <w:r w:rsidR="00D80780">
        <w:rPr>
          <w:noProof/>
        </w:rPr>
        <w:t>3</w:t>
      </w:r>
      <w:r w:rsidR="00A72535">
        <w:rPr>
          <w:noProof/>
        </w:rPr>
        <w:fldChar w:fldCharType="end"/>
      </w:r>
      <w:r>
        <w:t xml:space="preserve"> - Resource Inventory</w:t>
      </w:r>
      <w:bookmarkEnd w:id="55"/>
    </w:p>
    <w:tbl>
      <w:tblPr>
        <w:tblStyle w:val="TableGrid"/>
        <w:tblW w:w="0" w:type="auto"/>
        <w:jc w:val="center"/>
        <w:tblLayout w:type="fixed"/>
        <w:tblLook w:val="00A0" w:firstRow="1" w:lastRow="0" w:firstColumn="1" w:lastColumn="0" w:noHBand="0" w:noVBand="0"/>
        <w:tblCaption w:val="Resource inventory"/>
        <w:tblDescription w:val="Table listing resource inventory by link and description."/>
      </w:tblPr>
      <w:tblGrid>
        <w:gridCol w:w="4855"/>
        <w:gridCol w:w="4330"/>
      </w:tblGrid>
      <w:tr w:rsidR="00171AD1" w14:paraId="03F68E08" w14:textId="77777777" w:rsidTr="00171AD1">
        <w:trPr>
          <w:tblHeader/>
          <w:jc w:val="center"/>
        </w:trPr>
        <w:tc>
          <w:tcPr>
            <w:tcW w:w="4855" w:type="dxa"/>
            <w:shd w:val="clear" w:color="auto" w:fill="002060"/>
          </w:tcPr>
          <w:p w14:paraId="7BD11112" w14:textId="1788F033" w:rsidR="00171AD1" w:rsidRPr="00637019" w:rsidRDefault="00171AD1" w:rsidP="00D12F37">
            <w:pPr>
              <w:pStyle w:val="TableHead"/>
            </w:pPr>
            <w:r>
              <w:t>Link</w:t>
            </w:r>
          </w:p>
        </w:tc>
        <w:tc>
          <w:tcPr>
            <w:tcW w:w="4330" w:type="dxa"/>
            <w:shd w:val="clear" w:color="auto" w:fill="002060"/>
          </w:tcPr>
          <w:p w14:paraId="1E88DF98" w14:textId="4B94DD6F" w:rsidR="00171AD1" w:rsidRPr="00637019" w:rsidRDefault="00171AD1" w:rsidP="00D12F37">
            <w:pPr>
              <w:pStyle w:val="TableHead"/>
            </w:pPr>
            <w:r>
              <w:t>Description</w:t>
            </w:r>
          </w:p>
        </w:tc>
      </w:tr>
      <w:tr w:rsidR="00171AD1" w14:paraId="3CE30C48" w14:textId="77777777" w:rsidTr="00171AD1">
        <w:trPr>
          <w:jc w:val="center"/>
        </w:trPr>
        <w:tc>
          <w:tcPr>
            <w:tcW w:w="4855" w:type="dxa"/>
          </w:tcPr>
          <w:p w14:paraId="24B38B25" w14:textId="5FF2F1AA" w:rsidR="00171AD1" w:rsidRPr="00814B87" w:rsidRDefault="00171AD1" w:rsidP="003A23A3">
            <w:pPr>
              <w:pStyle w:val="TableText"/>
            </w:pPr>
            <w:r>
              <w:t xml:space="preserve">Input </w:t>
            </w:r>
            <w:r w:rsidR="003A23A3">
              <w:t>file/database</w:t>
            </w:r>
          </w:p>
        </w:tc>
        <w:tc>
          <w:tcPr>
            <w:tcW w:w="4330" w:type="dxa"/>
          </w:tcPr>
          <w:p w14:paraId="16EDD3CD" w14:textId="4A991D5A" w:rsidR="00171AD1" w:rsidRPr="00041C08" w:rsidRDefault="00171AD1" w:rsidP="00D12F37">
            <w:pPr>
              <w:pStyle w:val="TableText"/>
              <w:rPr>
                <w:szCs w:val="22"/>
              </w:rPr>
            </w:pPr>
          </w:p>
        </w:tc>
      </w:tr>
      <w:tr w:rsidR="00171AD1" w14:paraId="4A2B904D" w14:textId="77777777" w:rsidTr="00171AD1">
        <w:trPr>
          <w:jc w:val="center"/>
        </w:trPr>
        <w:tc>
          <w:tcPr>
            <w:tcW w:w="4855" w:type="dxa"/>
          </w:tcPr>
          <w:p w14:paraId="6D5AF175" w14:textId="0BB8A56F" w:rsidR="00171AD1" w:rsidRPr="00041C08" w:rsidRDefault="003A23A3" w:rsidP="00D12F37">
            <w:pPr>
              <w:pStyle w:val="TableTextBullet"/>
              <w:ind w:left="360"/>
            </w:pPr>
            <w:r>
              <w:t>Input file/database</w:t>
            </w:r>
          </w:p>
        </w:tc>
        <w:tc>
          <w:tcPr>
            <w:tcW w:w="4330" w:type="dxa"/>
          </w:tcPr>
          <w:p w14:paraId="54EE0466" w14:textId="3A61755F" w:rsidR="00171AD1" w:rsidRPr="00041C08" w:rsidRDefault="00171AD1" w:rsidP="00D12F37">
            <w:pPr>
              <w:pStyle w:val="TableText"/>
              <w:rPr>
                <w:szCs w:val="22"/>
              </w:rPr>
            </w:pPr>
          </w:p>
        </w:tc>
      </w:tr>
      <w:tr w:rsidR="00171AD1" w14:paraId="4F6D843B" w14:textId="77777777" w:rsidTr="00171AD1">
        <w:trPr>
          <w:jc w:val="center"/>
        </w:trPr>
        <w:tc>
          <w:tcPr>
            <w:tcW w:w="4855" w:type="dxa"/>
          </w:tcPr>
          <w:p w14:paraId="044BAC3F" w14:textId="04B74B8F" w:rsidR="00171AD1" w:rsidRPr="00041C08" w:rsidRDefault="003A23A3" w:rsidP="00D12F37">
            <w:pPr>
              <w:pStyle w:val="TableText"/>
              <w:rPr>
                <w:szCs w:val="22"/>
              </w:rPr>
            </w:pPr>
            <w:r>
              <w:t>Input file/database</w:t>
            </w:r>
          </w:p>
        </w:tc>
        <w:tc>
          <w:tcPr>
            <w:tcW w:w="4330" w:type="dxa"/>
          </w:tcPr>
          <w:p w14:paraId="661BB14B" w14:textId="05D9DD2F" w:rsidR="00171AD1" w:rsidRPr="00041C08" w:rsidRDefault="00171AD1" w:rsidP="00D12F37">
            <w:pPr>
              <w:pStyle w:val="TableText"/>
              <w:rPr>
                <w:szCs w:val="22"/>
              </w:rPr>
            </w:pPr>
          </w:p>
        </w:tc>
      </w:tr>
    </w:tbl>
    <w:p w14:paraId="24E55E89" w14:textId="77777777" w:rsidR="00BE1BD7" w:rsidRDefault="00BE1BD7" w:rsidP="00BE1BD7">
      <w:pPr>
        <w:pStyle w:val="Heading3"/>
        <w:numPr>
          <w:ilvl w:val="2"/>
          <w:numId w:val="9"/>
        </w:numPr>
      </w:pPr>
      <w:bookmarkStart w:id="56" w:name="_Toc324925716"/>
      <w:bookmarkStart w:id="57" w:name="_Toc51245897"/>
      <w:bookmarkStart w:id="58" w:name="_Toc51670515"/>
      <w:r w:rsidRPr="005F47AD">
        <w:lastRenderedPageBreak/>
        <w:t>Report Inventory</w:t>
      </w:r>
      <w:bookmarkEnd w:id="56"/>
      <w:bookmarkEnd w:id="57"/>
      <w:bookmarkEnd w:id="58"/>
    </w:p>
    <w:p w14:paraId="31EBC377" w14:textId="5ADCDFE6" w:rsidR="00933AAB" w:rsidRPr="00502807" w:rsidRDefault="00BE1BD7" w:rsidP="00933AAB">
      <w:pPr>
        <w:pStyle w:val="StdPara"/>
        <w:rPr>
          <w:i/>
          <w:color w:val="0070C0"/>
          <w:lang w:eastAsia="en-US"/>
        </w:rPr>
      </w:pPr>
      <w:r w:rsidRPr="00502807">
        <w:rPr>
          <w:i/>
          <w:color w:val="0070C0"/>
          <w:lang w:eastAsia="en-US"/>
        </w:rPr>
        <w:t>List all reports produced by the system. Include report name</w:t>
      </w:r>
      <w:r w:rsidR="00502807">
        <w:rPr>
          <w:i/>
          <w:color w:val="0070C0"/>
          <w:lang w:eastAsia="en-US"/>
        </w:rPr>
        <w:t xml:space="preserve">, </w:t>
      </w:r>
      <w:r w:rsidR="003A23A3">
        <w:rPr>
          <w:i/>
          <w:color w:val="0070C0"/>
          <w:lang w:eastAsia="en-US"/>
        </w:rPr>
        <w:t xml:space="preserve">report </w:t>
      </w:r>
      <w:r w:rsidR="00502807">
        <w:rPr>
          <w:i/>
          <w:color w:val="0070C0"/>
          <w:lang w:eastAsia="en-US"/>
        </w:rPr>
        <w:t>description,</w:t>
      </w:r>
      <w:r w:rsidRPr="00502807">
        <w:rPr>
          <w:i/>
          <w:color w:val="0070C0"/>
          <w:lang w:eastAsia="en-US"/>
        </w:rPr>
        <w:t xml:space="preserve"> and the software that generates it.</w:t>
      </w:r>
      <w:r w:rsidR="00933AAB" w:rsidRPr="00502807">
        <w:rPr>
          <w:i/>
          <w:color w:val="0070C0"/>
          <w:lang w:eastAsia="en-US"/>
        </w:rPr>
        <w:t xml:space="preserve"> </w:t>
      </w:r>
      <w:r w:rsidR="00B32402" w:rsidRPr="00502807">
        <w:rPr>
          <w:i/>
          <w:color w:val="0070C0"/>
          <w:lang w:eastAsia="en-US"/>
        </w:rPr>
        <w:t>Break out in sub</w:t>
      </w:r>
      <w:r w:rsidR="00933AAB" w:rsidRPr="00502807">
        <w:rPr>
          <w:i/>
          <w:color w:val="0070C0"/>
          <w:lang w:eastAsia="en-US"/>
        </w:rPr>
        <w:t>sections as appropriate.</w:t>
      </w:r>
    </w:p>
    <w:p w14:paraId="5CFC4233" w14:textId="36F78C87" w:rsidR="008E5A10" w:rsidRPr="008E5A10" w:rsidRDefault="008E5A10" w:rsidP="00BE1BD7">
      <w:pPr>
        <w:pStyle w:val="StdPara"/>
        <w:rPr>
          <w:color w:val="000000" w:themeColor="text1"/>
          <w:lang w:eastAsia="en-US"/>
        </w:rPr>
      </w:pPr>
    </w:p>
    <w:p w14:paraId="564A9557" w14:textId="7E46D948" w:rsidR="00BE1BD7" w:rsidRDefault="003A23A3" w:rsidP="00BE1BD7">
      <w:pPr>
        <w:pStyle w:val="Heading2"/>
        <w:numPr>
          <w:ilvl w:val="1"/>
          <w:numId w:val="9"/>
        </w:numPr>
      </w:pPr>
      <w:bookmarkStart w:id="59" w:name="_Toc324925717"/>
      <w:bookmarkStart w:id="60" w:name="_Toc366501972"/>
      <w:bookmarkStart w:id="61" w:name="_Toc51245898"/>
      <w:bookmarkStart w:id="62" w:name="_Toc51670516"/>
      <w:bookmarkEnd w:id="59"/>
      <w:bookmarkEnd w:id="60"/>
      <w:bookmarkEnd w:id="61"/>
      <w:r>
        <w:t>System</w:t>
      </w:r>
      <w:r w:rsidR="00933AAB">
        <w:t xml:space="preserve"> Inventory</w:t>
      </w:r>
      <w:bookmarkEnd w:id="62"/>
    </w:p>
    <w:p w14:paraId="065017B4" w14:textId="36823332" w:rsidR="00BE1BD7" w:rsidRPr="00502807" w:rsidRDefault="00BE1BD7" w:rsidP="00BE1BD7">
      <w:pPr>
        <w:pStyle w:val="StdPara"/>
        <w:rPr>
          <w:i/>
          <w:color w:val="0070C0"/>
          <w:lang w:eastAsia="en-US"/>
        </w:rPr>
      </w:pPr>
      <w:r w:rsidRPr="00502807">
        <w:rPr>
          <w:i/>
          <w:color w:val="0070C0"/>
          <w:lang w:eastAsia="en-US"/>
        </w:rPr>
        <w:t xml:space="preserve">Describe the </w:t>
      </w:r>
      <w:r w:rsidR="005D0F5A" w:rsidRPr="00502807">
        <w:rPr>
          <w:i/>
          <w:color w:val="0070C0"/>
          <w:lang w:eastAsia="en-US"/>
        </w:rPr>
        <w:t xml:space="preserve">System </w:t>
      </w:r>
      <w:r w:rsidR="00933AAB" w:rsidRPr="00502807">
        <w:rPr>
          <w:i/>
          <w:color w:val="0070C0"/>
          <w:lang w:eastAsia="en-US"/>
        </w:rPr>
        <w:t xml:space="preserve">Server </w:t>
      </w:r>
      <w:r w:rsidRPr="00502807">
        <w:rPr>
          <w:i/>
          <w:color w:val="0070C0"/>
          <w:lang w:eastAsia="en-US"/>
        </w:rPr>
        <w:t>Inventory</w:t>
      </w:r>
      <w:r w:rsidR="00933AAB" w:rsidRPr="00502807">
        <w:rPr>
          <w:i/>
          <w:color w:val="0070C0"/>
          <w:lang w:eastAsia="en-US"/>
        </w:rPr>
        <w:t>.</w:t>
      </w:r>
      <w:r w:rsidR="00604F45" w:rsidRPr="00502807">
        <w:rPr>
          <w:i/>
          <w:color w:val="0070C0"/>
          <w:lang w:eastAsia="en-US"/>
        </w:rPr>
        <w:t xml:space="preserve"> Break out into subsections for each environment.</w:t>
      </w:r>
    </w:p>
    <w:p w14:paraId="065BD07C" w14:textId="42FCE1C0" w:rsidR="00933AAB" w:rsidRDefault="00933AAB" w:rsidP="00933AAB">
      <w:pPr>
        <w:pStyle w:val="StdPara"/>
        <w:rPr>
          <w:rStyle w:val="Hyperlink"/>
          <w:color w:val="auto"/>
          <w:u w:val="none"/>
        </w:rPr>
      </w:pPr>
      <w:r w:rsidRPr="00933AAB">
        <w:rPr>
          <w:rStyle w:val="Hyperlink"/>
          <w:color w:val="auto"/>
          <w:u w:val="none"/>
        </w:rPr>
        <w:t>This section provides information on the se</w:t>
      </w:r>
      <w:r>
        <w:rPr>
          <w:rStyle w:val="Hyperlink"/>
          <w:color w:val="auto"/>
          <w:u w:val="none"/>
        </w:rPr>
        <w:t>r</w:t>
      </w:r>
      <w:r w:rsidRPr="00933AAB">
        <w:rPr>
          <w:rStyle w:val="Hyperlink"/>
          <w:color w:val="auto"/>
          <w:u w:val="none"/>
        </w:rPr>
        <w:t>vers used in each environment.</w:t>
      </w:r>
    </w:p>
    <w:p w14:paraId="6D3277C8" w14:textId="2E66352A" w:rsidR="00604F45" w:rsidRDefault="00604F45" w:rsidP="00604F45">
      <w:pPr>
        <w:pStyle w:val="Caption"/>
      </w:pPr>
      <w:bookmarkStart w:id="63" w:name="_Toc51670546"/>
      <w:r>
        <w:t xml:space="preserve">Table </w:t>
      </w:r>
      <w:r w:rsidR="00A72535">
        <w:fldChar w:fldCharType="begin"/>
      </w:r>
      <w:r w:rsidR="00A72535">
        <w:instrText xml:space="preserve"> SEQ Table \* ARABIC </w:instrText>
      </w:r>
      <w:r w:rsidR="00A72535">
        <w:fldChar w:fldCharType="separate"/>
      </w:r>
      <w:r w:rsidR="00D80780">
        <w:rPr>
          <w:noProof/>
        </w:rPr>
        <w:t>4</w:t>
      </w:r>
      <w:r w:rsidR="00A72535">
        <w:rPr>
          <w:noProof/>
        </w:rPr>
        <w:fldChar w:fldCharType="end"/>
      </w:r>
      <w:r>
        <w:t xml:space="preserve"> - Server Inventory - &lt;environment&gt;</w:t>
      </w:r>
      <w:bookmarkEnd w:id="63"/>
    </w:p>
    <w:tbl>
      <w:tblPr>
        <w:tblStyle w:val="TableGrid"/>
        <w:tblW w:w="10345" w:type="dxa"/>
        <w:tblLayout w:type="fixed"/>
        <w:tblLook w:val="00A0" w:firstRow="1" w:lastRow="0" w:firstColumn="1" w:lastColumn="0" w:noHBand="0" w:noVBand="0"/>
        <w:tblCaption w:val="Server inventory"/>
        <w:tblDescription w:val="Table listing server inventohry by server name, subnet, IP address, description, CPU cores, RAM by gigabype, and storage by gigabyte"/>
      </w:tblPr>
      <w:tblGrid>
        <w:gridCol w:w="1975"/>
        <w:gridCol w:w="1890"/>
        <w:gridCol w:w="1530"/>
        <w:gridCol w:w="1440"/>
        <w:gridCol w:w="1530"/>
        <w:gridCol w:w="810"/>
        <w:gridCol w:w="1170"/>
      </w:tblGrid>
      <w:tr w:rsidR="00171AD1" w14:paraId="6C2E0061" w14:textId="56103696" w:rsidTr="008A62B5">
        <w:trPr>
          <w:tblHeader/>
        </w:trPr>
        <w:tc>
          <w:tcPr>
            <w:tcW w:w="1975" w:type="dxa"/>
            <w:shd w:val="clear" w:color="auto" w:fill="002060"/>
          </w:tcPr>
          <w:p w14:paraId="4B89A676" w14:textId="465434B2" w:rsidR="00171AD1" w:rsidRPr="00637019" w:rsidRDefault="00171AD1" w:rsidP="00B32402">
            <w:pPr>
              <w:pStyle w:val="TableHead"/>
            </w:pPr>
            <w:r>
              <w:t>Server Name</w:t>
            </w:r>
          </w:p>
        </w:tc>
        <w:tc>
          <w:tcPr>
            <w:tcW w:w="1890" w:type="dxa"/>
            <w:shd w:val="clear" w:color="auto" w:fill="002060"/>
          </w:tcPr>
          <w:p w14:paraId="7AC3E0D1" w14:textId="581FB53B" w:rsidR="00171AD1" w:rsidRPr="00637019" w:rsidRDefault="003A23A3" w:rsidP="00D12F37">
            <w:pPr>
              <w:pStyle w:val="TableHead"/>
            </w:pPr>
            <w:r>
              <w:t>IP Address</w:t>
            </w:r>
          </w:p>
        </w:tc>
        <w:tc>
          <w:tcPr>
            <w:tcW w:w="1530" w:type="dxa"/>
            <w:shd w:val="clear" w:color="auto" w:fill="002060"/>
          </w:tcPr>
          <w:p w14:paraId="4794BDF7" w14:textId="02A11DB7" w:rsidR="00171AD1" w:rsidRPr="00637019" w:rsidRDefault="003A23A3" w:rsidP="00D12F37">
            <w:pPr>
              <w:pStyle w:val="TableHead"/>
            </w:pPr>
            <w:r>
              <w:t>Purpose</w:t>
            </w:r>
          </w:p>
        </w:tc>
        <w:tc>
          <w:tcPr>
            <w:tcW w:w="1440" w:type="dxa"/>
            <w:shd w:val="clear" w:color="auto" w:fill="002060"/>
          </w:tcPr>
          <w:p w14:paraId="3048994E" w14:textId="74F0DDF3" w:rsidR="00171AD1" w:rsidRPr="00637019" w:rsidRDefault="003A23A3" w:rsidP="00D12F37">
            <w:pPr>
              <w:pStyle w:val="TableHead"/>
            </w:pPr>
            <w:r>
              <w:t>Location</w:t>
            </w:r>
          </w:p>
        </w:tc>
        <w:tc>
          <w:tcPr>
            <w:tcW w:w="1530" w:type="dxa"/>
            <w:shd w:val="clear" w:color="auto" w:fill="002060"/>
          </w:tcPr>
          <w:p w14:paraId="348F21E1" w14:textId="2167A0E8" w:rsidR="00171AD1" w:rsidRDefault="008A62B5" w:rsidP="00D12F37">
            <w:pPr>
              <w:pStyle w:val="TableHead"/>
            </w:pPr>
            <w:r>
              <w:t>Operating System</w:t>
            </w:r>
          </w:p>
        </w:tc>
        <w:tc>
          <w:tcPr>
            <w:tcW w:w="810" w:type="dxa"/>
            <w:shd w:val="clear" w:color="auto" w:fill="002060"/>
          </w:tcPr>
          <w:p w14:paraId="6D1E3769" w14:textId="278C1B14" w:rsidR="00171AD1" w:rsidRDefault="00171AD1" w:rsidP="00D12F37">
            <w:pPr>
              <w:pStyle w:val="TableHead"/>
            </w:pPr>
            <w:r>
              <w:t>RAM (Gb)</w:t>
            </w:r>
          </w:p>
        </w:tc>
        <w:tc>
          <w:tcPr>
            <w:tcW w:w="1170" w:type="dxa"/>
            <w:shd w:val="clear" w:color="auto" w:fill="002060"/>
          </w:tcPr>
          <w:p w14:paraId="470AEA77" w14:textId="7903AB15" w:rsidR="00171AD1" w:rsidRDefault="00171AD1" w:rsidP="00D12F37">
            <w:pPr>
              <w:pStyle w:val="TableHead"/>
            </w:pPr>
            <w:r>
              <w:t>Storage (Gb)</w:t>
            </w:r>
          </w:p>
        </w:tc>
      </w:tr>
      <w:tr w:rsidR="00B32402" w14:paraId="47AE8323" w14:textId="08D1A622" w:rsidTr="008A62B5">
        <w:tc>
          <w:tcPr>
            <w:tcW w:w="1975" w:type="dxa"/>
            <w:vAlign w:val="center"/>
          </w:tcPr>
          <w:p w14:paraId="3BD1682C" w14:textId="19B1EBFD" w:rsidR="00B32402" w:rsidRPr="008A62B5" w:rsidRDefault="00B32402" w:rsidP="00B32402">
            <w:pPr>
              <w:pStyle w:val="TableText"/>
              <w:rPr>
                <w:sz w:val="18"/>
                <w:szCs w:val="18"/>
              </w:rPr>
            </w:pPr>
            <w:r w:rsidRPr="008A62B5">
              <w:rPr>
                <w:color w:val="000000"/>
                <w:sz w:val="18"/>
                <w:szCs w:val="18"/>
              </w:rPr>
              <w:t>Input server info</w:t>
            </w:r>
          </w:p>
        </w:tc>
        <w:tc>
          <w:tcPr>
            <w:tcW w:w="1890" w:type="dxa"/>
          </w:tcPr>
          <w:p w14:paraId="6B963F37" w14:textId="17DAC200" w:rsidR="00B32402" w:rsidRPr="008A62B5" w:rsidRDefault="00B32402" w:rsidP="00B32402">
            <w:pPr>
              <w:pStyle w:val="TableText"/>
              <w:jc w:val="both"/>
              <w:rPr>
                <w:sz w:val="18"/>
                <w:szCs w:val="18"/>
              </w:rPr>
            </w:pPr>
          </w:p>
        </w:tc>
        <w:tc>
          <w:tcPr>
            <w:tcW w:w="1530" w:type="dxa"/>
          </w:tcPr>
          <w:p w14:paraId="7E041C02" w14:textId="0AF5EEE7" w:rsidR="00B32402" w:rsidRPr="008A62B5" w:rsidRDefault="00B32402" w:rsidP="00B32402">
            <w:pPr>
              <w:pStyle w:val="TableTextBullet"/>
              <w:tabs>
                <w:tab w:val="clear" w:pos="720"/>
              </w:tabs>
              <w:ind w:left="0" w:firstLine="0"/>
              <w:jc w:val="both"/>
              <w:rPr>
                <w:sz w:val="18"/>
                <w:szCs w:val="18"/>
              </w:rPr>
            </w:pPr>
          </w:p>
        </w:tc>
        <w:tc>
          <w:tcPr>
            <w:tcW w:w="1440" w:type="dxa"/>
          </w:tcPr>
          <w:p w14:paraId="7EB382D1" w14:textId="7F2A0B06" w:rsidR="00B32402" w:rsidRPr="008A62B5" w:rsidRDefault="00B32402" w:rsidP="00B32402">
            <w:pPr>
              <w:pStyle w:val="TableText"/>
              <w:jc w:val="both"/>
              <w:rPr>
                <w:sz w:val="18"/>
                <w:szCs w:val="18"/>
              </w:rPr>
            </w:pPr>
          </w:p>
        </w:tc>
        <w:tc>
          <w:tcPr>
            <w:tcW w:w="1530" w:type="dxa"/>
          </w:tcPr>
          <w:p w14:paraId="741ACC62" w14:textId="77777777" w:rsidR="00B32402" w:rsidRPr="008A62B5" w:rsidRDefault="00B32402" w:rsidP="00B32402">
            <w:pPr>
              <w:pStyle w:val="TableText"/>
              <w:jc w:val="both"/>
              <w:rPr>
                <w:sz w:val="18"/>
                <w:szCs w:val="18"/>
              </w:rPr>
            </w:pPr>
          </w:p>
        </w:tc>
        <w:tc>
          <w:tcPr>
            <w:tcW w:w="810" w:type="dxa"/>
          </w:tcPr>
          <w:p w14:paraId="38E6EFC6" w14:textId="77777777" w:rsidR="00B32402" w:rsidRPr="008A62B5" w:rsidRDefault="00B32402" w:rsidP="00B32402">
            <w:pPr>
              <w:pStyle w:val="TableText"/>
              <w:jc w:val="both"/>
              <w:rPr>
                <w:sz w:val="18"/>
                <w:szCs w:val="18"/>
              </w:rPr>
            </w:pPr>
          </w:p>
        </w:tc>
        <w:tc>
          <w:tcPr>
            <w:tcW w:w="1170" w:type="dxa"/>
          </w:tcPr>
          <w:p w14:paraId="6DDF2417" w14:textId="77777777" w:rsidR="00B32402" w:rsidRPr="008A62B5" w:rsidRDefault="00B32402" w:rsidP="00B32402">
            <w:pPr>
              <w:pStyle w:val="TableText"/>
              <w:jc w:val="both"/>
              <w:rPr>
                <w:sz w:val="18"/>
                <w:szCs w:val="18"/>
              </w:rPr>
            </w:pPr>
          </w:p>
        </w:tc>
      </w:tr>
      <w:tr w:rsidR="00B32402" w14:paraId="1EFE4606" w14:textId="247879F9" w:rsidTr="008A62B5">
        <w:tc>
          <w:tcPr>
            <w:tcW w:w="1975" w:type="dxa"/>
            <w:vAlign w:val="center"/>
          </w:tcPr>
          <w:p w14:paraId="0CE9AF42" w14:textId="603BC2C0" w:rsidR="00B32402" w:rsidRPr="008A62B5" w:rsidRDefault="00B32402" w:rsidP="00B32402">
            <w:pPr>
              <w:pStyle w:val="TableTextBullet"/>
              <w:ind w:left="360"/>
              <w:rPr>
                <w:sz w:val="18"/>
                <w:szCs w:val="18"/>
              </w:rPr>
            </w:pPr>
            <w:r w:rsidRPr="008A62B5">
              <w:rPr>
                <w:color w:val="000000"/>
                <w:sz w:val="18"/>
                <w:szCs w:val="18"/>
              </w:rPr>
              <w:t>Input server info</w:t>
            </w:r>
          </w:p>
        </w:tc>
        <w:tc>
          <w:tcPr>
            <w:tcW w:w="1890" w:type="dxa"/>
          </w:tcPr>
          <w:p w14:paraId="7BF52CC6" w14:textId="600279F9" w:rsidR="00B32402" w:rsidRPr="008A62B5" w:rsidRDefault="00B32402" w:rsidP="00B32402">
            <w:pPr>
              <w:pStyle w:val="TableText"/>
              <w:jc w:val="both"/>
              <w:rPr>
                <w:sz w:val="18"/>
                <w:szCs w:val="18"/>
              </w:rPr>
            </w:pPr>
          </w:p>
        </w:tc>
        <w:tc>
          <w:tcPr>
            <w:tcW w:w="1530" w:type="dxa"/>
          </w:tcPr>
          <w:p w14:paraId="07C391CF" w14:textId="4F5DE40C" w:rsidR="00B32402" w:rsidRPr="008A62B5" w:rsidRDefault="00B32402" w:rsidP="00B32402">
            <w:pPr>
              <w:pStyle w:val="TableTextBullet"/>
              <w:tabs>
                <w:tab w:val="clear" w:pos="720"/>
              </w:tabs>
              <w:ind w:left="0" w:firstLine="0"/>
              <w:jc w:val="both"/>
              <w:rPr>
                <w:sz w:val="18"/>
                <w:szCs w:val="18"/>
              </w:rPr>
            </w:pPr>
          </w:p>
        </w:tc>
        <w:tc>
          <w:tcPr>
            <w:tcW w:w="1440" w:type="dxa"/>
          </w:tcPr>
          <w:p w14:paraId="74BD58A2" w14:textId="3E5148AD" w:rsidR="00B32402" w:rsidRPr="008A62B5" w:rsidRDefault="00B32402" w:rsidP="00B32402">
            <w:pPr>
              <w:pStyle w:val="TableText"/>
              <w:jc w:val="both"/>
              <w:rPr>
                <w:sz w:val="18"/>
                <w:szCs w:val="18"/>
              </w:rPr>
            </w:pPr>
          </w:p>
        </w:tc>
        <w:tc>
          <w:tcPr>
            <w:tcW w:w="1530" w:type="dxa"/>
          </w:tcPr>
          <w:p w14:paraId="32CC92C3" w14:textId="77777777" w:rsidR="00B32402" w:rsidRPr="008A62B5" w:rsidRDefault="00B32402" w:rsidP="00B32402">
            <w:pPr>
              <w:pStyle w:val="TableText"/>
              <w:jc w:val="both"/>
              <w:rPr>
                <w:sz w:val="18"/>
                <w:szCs w:val="18"/>
              </w:rPr>
            </w:pPr>
          </w:p>
        </w:tc>
        <w:tc>
          <w:tcPr>
            <w:tcW w:w="810" w:type="dxa"/>
          </w:tcPr>
          <w:p w14:paraId="42BE162A" w14:textId="77777777" w:rsidR="00B32402" w:rsidRPr="008A62B5" w:rsidRDefault="00B32402" w:rsidP="00B32402">
            <w:pPr>
              <w:pStyle w:val="TableText"/>
              <w:jc w:val="both"/>
              <w:rPr>
                <w:sz w:val="18"/>
                <w:szCs w:val="18"/>
              </w:rPr>
            </w:pPr>
          </w:p>
        </w:tc>
        <w:tc>
          <w:tcPr>
            <w:tcW w:w="1170" w:type="dxa"/>
          </w:tcPr>
          <w:p w14:paraId="3CEC036C" w14:textId="77777777" w:rsidR="00B32402" w:rsidRPr="008A62B5" w:rsidRDefault="00B32402" w:rsidP="00B32402">
            <w:pPr>
              <w:pStyle w:val="TableText"/>
              <w:jc w:val="both"/>
              <w:rPr>
                <w:sz w:val="18"/>
                <w:szCs w:val="18"/>
              </w:rPr>
            </w:pPr>
          </w:p>
        </w:tc>
      </w:tr>
      <w:tr w:rsidR="00B32402" w14:paraId="7BB4EB43" w14:textId="454C2864" w:rsidTr="008A62B5">
        <w:tc>
          <w:tcPr>
            <w:tcW w:w="1975" w:type="dxa"/>
            <w:vAlign w:val="center"/>
          </w:tcPr>
          <w:p w14:paraId="1BD121BC" w14:textId="1434EE2F" w:rsidR="00B32402" w:rsidRPr="008A62B5" w:rsidRDefault="00B32402" w:rsidP="00B32402">
            <w:pPr>
              <w:pStyle w:val="TableText"/>
              <w:jc w:val="both"/>
              <w:rPr>
                <w:sz w:val="18"/>
                <w:szCs w:val="18"/>
              </w:rPr>
            </w:pPr>
            <w:r w:rsidRPr="008A62B5">
              <w:rPr>
                <w:color w:val="000000"/>
                <w:sz w:val="18"/>
                <w:szCs w:val="18"/>
              </w:rPr>
              <w:t>Input server info</w:t>
            </w:r>
          </w:p>
        </w:tc>
        <w:tc>
          <w:tcPr>
            <w:tcW w:w="1890" w:type="dxa"/>
          </w:tcPr>
          <w:p w14:paraId="4107DCB3" w14:textId="37D585FD" w:rsidR="00B32402" w:rsidRPr="008A62B5" w:rsidRDefault="00B32402" w:rsidP="00B32402">
            <w:pPr>
              <w:pStyle w:val="TableText"/>
              <w:jc w:val="both"/>
              <w:rPr>
                <w:sz w:val="18"/>
                <w:szCs w:val="18"/>
              </w:rPr>
            </w:pPr>
          </w:p>
        </w:tc>
        <w:tc>
          <w:tcPr>
            <w:tcW w:w="1530" w:type="dxa"/>
          </w:tcPr>
          <w:p w14:paraId="65AA89BB" w14:textId="6C37E83E" w:rsidR="00B32402" w:rsidRPr="008A62B5" w:rsidRDefault="00B32402" w:rsidP="00B32402">
            <w:pPr>
              <w:pStyle w:val="TableTextBullet"/>
              <w:tabs>
                <w:tab w:val="clear" w:pos="720"/>
              </w:tabs>
              <w:ind w:left="0" w:firstLine="0"/>
              <w:jc w:val="both"/>
              <w:rPr>
                <w:sz w:val="18"/>
                <w:szCs w:val="18"/>
              </w:rPr>
            </w:pPr>
          </w:p>
        </w:tc>
        <w:tc>
          <w:tcPr>
            <w:tcW w:w="1440" w:type="dxa"/>
          </w:tcPr>
          <w:p w14:paraId="5A72A871" w14:textId="5A0E2896" w:rsidR="00B32402" w:rsidRPr="008A62B5" w:rsidRDefault="00B32402" w:rsidP="00B32402">
            <w:pPr>
              <w:pStyle w:val="TableText"/>
              <w:jc w:val="both"/>
              <w:rPr>
                <w:sz w:val="18"/>
                <w:szCs w:val="18"/>
              </w:rPr>
            </w:pPr>
          </w:p>
        </w:tc>
        <w:tc>
          <w:tcPr>
            <w:tcW w:w="1530" w:type="dxa"/>
          </w:tcPr>
          <w:p w14:paraId="0D00595D" w14:textId="77777777" w:rsidR="00B32402" w:rsidRPr="008A62B5" w:rsidRDefault="00B32402" w:rsidP="00B32402">
            <w:pPr>
              <w:pStyle w:val="TableText"/>
              <w:jc w:val="both"/>
              <w:rPr>
                <w:sz w:val="18"/>
                <w:szCs w:val="18"/>
              </w:rPr>
            </w:pPr>
          </w:p>
        </w:tc>
        <w:tc>
          <w:tcPr>
            <w:tcW w:w="810" w:type="dxa"/>
          </w:tcPr>
          <w:p w14:paraId="71DA926A" w14:textId="77777777" w:rsidR="00B32402" w:rsidRPr="008A62B5" w:rsidRDefault="00B32402" w:rsidP="00B32402">
            <w:pPr>
              <w:pStyle w:val="TableText"/>
              <w:jc w:val="both"/>
              <w:rPr>
                <w:sz w:val="18"/>
                <w:szCs w:val="18"/>
              </w:rPr>
            </w:pPr>
          </w:p>
        </w:tc>
        <w:tc>
          <w:tcPr>
            <w:tcW w:w="1170" w:type="dxa"/>
          </w:tcPr>
          <w:p w14:paraId="15B65C39" w14:textId="77777777" w:rsidR="00B32402" w:rsidRPr="008A62B5" w:rsidRDefault="00B32402" w:rsidP="00B32402">
            <w:pPr>
              <w:pStyle w:val="TableText"/>
              <w:jc w:val="both"/>
              <w:rPr>
                <w:sz w:val="18"/>
                <w:szCs w:val="18"/>
              </w:rPr>
            </w:pPr>
          </w:p>
        </w:tc>
      </w:tr>
      <w:tr w:rsidR="00B32402" w14:paraId="09D2F67B" w14:textId="77777777" w:rsidTr="008A62B5">
        <w:tc>
          <w:tcPr>
            <w:tcW w:w="1975" w:type="dxa"/>
            <w:vAlign w:val="center"/>
          </w:tcPr>
          <w:p w14:paraId="73B29B38" w14:textId="78A50CB1" w:rsidR="00B32402" w:rsidRPr="008A62B5" w:rsidRDefault="00B32402" w:rsidP="00B32402">
            <w:pPr>
              <w:pStyle w:val="TableText"/>
              <w:jc w:val="both"/>
              <w:rPr>
                <w:color w:val="000000"/>
                <w:sz w:val="18"/>
                <w:szCs w:val="18"/>
              </w:rPr>
            </w:pPr>
            <w:r w:rsidRPr="008A62B5">
              <w:rPr>
                <w:color w:val="000000"/>
                <w:sz w:val="18"/>
                <w:szCs w:val="18"/>
              </w:rPr>
              <w:t>Input server info</w:t>
            </w:r>
          </w:p>
        </w:tc>
        <w:tc>
          <w:tcPr>
            <w:tcW w:w="1890" w:type="dxa"/>
          </w:tcPr>
          <w:p w14:paraId="25F9A550" w14:textId="77777777" w:rsidR="00B32402" w:rsidRPr="008A62B5" w:rsidRDefault="00B32402" w:rsidP="00B32402">
            <w:pPr>
              <w:pStyle w:val="TableText"/>
              <w:jc w:val="both"/>
              <w:rPr>
                <w:sz w:val="18"/>
                <w:szCs w:val="18"/>
              </w:rPr>
            </w:pPr>
          </w:p>
        </w:tc>
        <w:tc>
          <w:tcPr>
            <w:tcW w:w="1530" w:type="dxa"/>
          </w:tcPr>
          <w:p w14:paraId="7547AC2D" w14:textId="77777777" w:rsidR="00B32402" w:rsidRPr="008A62B5" w:rsidRDefault="00B32402" w:rsidP="00B32402">
            <w:pPr>
              <w:pStyle w:val="TableTextBullet"/>
              <w:tabs>
                <w:tab w:val="clear" w:pos="720"/>
              </w:tabs>
              <w:ind w:left="0" w:firstLine="0"/>
              <w:jc w:val="both"/>
              <w:rPr>
                <w:sz w:val="18"/>
                <w:szCs w:val="18"/>
              </w:rPr>
            </w:pPr>
          </w:p>
        </w:tc>
        <w:tc>
          <w:tcPr>
            <w:tcW w:w="1440" w:type="dxa"/>
          </w:tcPr>
          <w:p w14:paraId="59A52A70" w14:textId="77777777" w:rsidR="00B32402" w:rsidRPr="008A62B5" w:rsidRDefault="00B32402" w:rsidP="00B32402">
            <w:pPr>
              <w:pStyle w:val="TableText"/>
              <w:jc w:val="both"/>
              <w:rPr>
                <w:sz w:val="18"/>
                <w:szCs w:val="18"/>
              </w:rPr>
            </w:pPr>
          </w:p>
        </w:tc>
        <w:tc>
          <w:tcPr>
            <w:tcW w:w="1530" w:type="dxa"/>
          </w:tcPr>
          <w:p w14:paraId="305A00B3" w14:textId="77777777" w:rsidR="00B32402" w:rsidRPr="008A62B5" w:rsidRDefault="00B32402" w:rsidP="00B32402">
            <w:pPr>
              <w:pStyle w:val="TableText"/>
              <w:jc w:val="both"/>
              <w:rPr>
                <w:sz w:val="18"/>
                <w:szCs w:val="18"/>
              </w:rPr>
            </w:pPr>
          </w:p>
        </w:tc>
        <w:tc>
          <w:tcPr>
            <w:tcW w:w="810" w:type="dxa"/>
          </w:tcPr>
          <w:p w14:paraId="07D9B018" w14:textId="77777777" w:rsidR="00B32402" w:rsidRPr="008A62B5" w:rsidRDefault="00B32402" w:rsidP="00B32402">
            <w:pPr>
              <w:pStyle w:val="TableText"/>
              <w:jc w:val="both"/>
              <w:rPr>
                <w:sz w:val="18"/>
                <w:szCs w:val="18"/>
              </w:rPr>
            </w:pPr>
          </w:p>
        </w:tc>
        <w:tc>
          <w:tcPr>
            <w:tcW w:w="1170" w:type="dxa"/>
          </w:tcPr>
          <w:p w14:paraId="45452CC2" w14:textId="77777777" w:rsidR="00B32402" w:rsidRPr="008A62B5" w:rsidRDefault="00B32402" w:rsidP="00B32402">
            <w:pPr>
              <w:pStyle w:val="TableText"/>
              <w:jc w:val="both"/>
              <w:rPr>
                <w:sz w:val="18"/>
                <w:szCs w:val="18"/>
              </w:rPr>
            </w:pPr>
          </w:p>
        </w:tc>
      </w:tr>
      <w:tr w:rsidR="00B32402" w14:paraId="72BADCDE" w14:textId="77777777" w:rsidTr="008A62B5">
        <w:tc>
          <w:tcPr>
            <w:tcW w:w="1975" w:type="dxa"/>
            <w:vAlign w:val="center"/>
          </w:tcPr>
          <w:p w14:paraId="22D02BC9" w14:textId="6EE4CB46" w:rsidR="00B32402" w:rsidRPr="008A62B5" w:rsidRDefault="00B32402" w:rsidP="00B32402">
            <w:pPr>
              <w:pStyle w:val="TableText"/>
              <w:jc w:val="both"/>
              <w:rPr>
                <w:color w:val="000000"/>
                <w:sz w:val="18"/>
                <w:szCs w:val="18"/>
              </w:rPr>
            </w:pPr>
            <w:r w:rsidRPr="008A62B5">
              <w:rPr>
                <w:color w:val="000000"/>
                <w:sz w:val="18"/>
                <w:szCs w:val="18"/>
              </w:rPr>
              <w:t>Input server info</w:t>
            </w:r>
          </w:p>
        </w:tc>
        <w:tc>
          <w:tcPr>
            <w:tcW w:w="1890" w:type="dxa"/>
          </w:tcPr>
          <w:p w14:paraId="272C9011" w14:textId="77777777" w:rsidR="00B32402" w:rsidRPr="008A62B5" w:rsidRDefault="00B32402" w:rsidP="00B32402">
            <w:pPr>
              <w:pStyle w:val="TableText"/>
              <w:jc w:val="both"/>
              <w:rPr>
                <w:sz w:val="18"/>
                <w:szCs w:val="18"/>
              </w:rPr>
            </w:pPr>
          </w:p>
        </w:tc>
        <w:tc>
          <w:tcPr>
            <w:tcW w:w="1530" w:type="dxa"/>
          </w:tcPr>
          <w:p w14:paraId="739FB20A" w14:textId="77777777" w:rsidR="00B32402" w:rsidRPr="008A62B5" w:rsidRDefault="00B32402" w:rsidP="00B32402">
            <w:pPr>
              <w:pStyle w:val="TableTextBullet"/>
              <w:tabs>
                <w:tab w:val="clear" w:pos="720"/>
              </w:tabs>
              <w:ind w:left="0" w:firstLine="0"/>
              <w:jc w:val="both"/>
              <w:rPr>
                <w:sz w:val="18"/>
                <w:szCs w:val="18"/>
              </w:rPr>
            </w:pPr>
          </w:p>
        </w:tc>
        <w:tc>
          <w:tcPr>
            <w:tcW w:w="1440" w:type="dxa"/>
          </w:tcPr>
          <w:p w14:paraId="507E2FFB" w14:textId="77777777" w:rsidR="00B32402" w:rsidRPr="008A62B5" w:rsidRDefault="00B32402" w:rsidP="00B32402">
            <w:pPr>
              <w:pStyle w:val="TableText"/>
              <w:jc w:val="both"/>
              <w:rPr>
                <w:sz w:val="18"/>
                <w:szCs w:val="18"/>
              </w:rPr>
            </w:pPr>
          </w:p>
        </w:tc>
        <w:tc>
          <w:tcPr>
            <w:tcW w:w="1530" w:type="dxa"/>
          </w:tcPr>
          <w:p w14:paraId="14037DE3" w14:textId="77777777" w:rsidR="00B32402" w:rsidRPr="008A62B5" w:rsidRDefault="00B32402" w:rsidP="00B32402">
            <w:pPr>
              <w:pStyle w:val="TableText"/>
              <w:jc w:val="both"/>
              <w:rPr>
                <w:sz w:val="18"/>
                <w:szCs w:val="18"/>
              </w:rPr>
            </w:pPr>
          </w:p>
        </w:tc>
        <w:tc>
          <w:tcPr>
            <w:tcW w:w="810" w:type="dxa"/>
          </w:tcPr>
          <w:p w14:paraId="65012ECD" w14:textId="77777777" w:rsidR="00B32402" w:rsidRPr="008A62B5" w:rsidRDefault="00B32402" w:rsidP="00B32402">
            <w:pPr>
              <w:pStyle w:val="TableText"/>
              <w:jc w:val="both"/>
              <w:rPr>
                <w:sz w:val="18"/>
                <w:szCs w:val="18"/>
              </w:rPr>
            </w:pPr>
          </w:p>
        </w:tc>
        <w:tc>
          <w:tcPr>
            <w:tcW w:w="1170" w:type="dxa"/>
          </w:tcPr>
          <w:p w14:paraId="796D574B" w14:textId="77777777" w:rsidR="00B32402" w:rsidRPr="008A62B5" w:rsidRDefault="00B32402" w:rsidP="00B32402">
            <w:pPr>
              <w:pStyle w:val="TableText"/>
              <w:jc w:val="both"/>
              <w:rPr>
                <w:sz w:val="18"/>
                <w:szCs w:val="18"/>
              </w:rPr>
            </w:pPr>
          </w:p>
        </w:tc>
      </w:tr>
      <w:tr w:rsidR="00B32402" w14:paraId="30DCF7DA" w14:textId="77777777" w:rsidTr="008A62B5">
        <w:tc>
          <w:tcPr>
            <w:tcW w:w="1975" w:type="dxa"/>
            <w:vAlign w:val="center"/>
          </w:tcPr>
          <w:p w14:paraId="7AA69D7F" w14:textId="5A5728B3" w:rsidR="00B32402" w:rsidRPr="008A62B5" w:rsidRDefault="00B32402" w:rsidP="00B32402">
            <w:pPr>
              <w:pStyle w:val="TableText"/>
              <w:jc w:val="both"/>
              <w:rPr>
                <w:color w:val="000000"/>
                <w:sz w:val="18"/>
                <w:szCs w:val="18"/>
              </w:rPr>
            </w:pPr>
            <w:r w:rsidRPr="008A62B5">
              <w:rPr>
                <w:color w:val="000000"/>
                <w:sz w:val="18"/>
                <w:szCs w:val="18"/>
              </w:rPr>
              <w:t>Input server info</w:t>
            </w:r>
          </w:p>
        </w:tc>
        <w:tc>
          <w:tcPr>
            <w:tcW w:w="1890" w:type="dxa"/>
          </w:tcPr>
          <w:p w14:paraId="64F4F923" w14:textId="77777777" w:rsidR="00B32402" w:rsidRPr="008A62B5" w:rsidRDefault="00B32402" w:rsidP="00B32402">
            <w:pPr>
              <w:pStyle w:val="TableText"/>
              <w:jc w:val="both"/>
              <w:rPr>
                <w:sz w:val="18"/>
                <w:szCs w:val="18"/>
              </w:rPr>
            </w:pPr>
          </w:p>
        </w:tc>
        <w:tc>
          <w:tcPr>
            <w:tcW w:w="1530" w:type="dxa"/>
          </w:tcPr>
          <w:p w14:paraId="2506920D" w14:textId="77777777" w:rsidR="00B32402" w:rsidRPr="008A62B5" w:rsidRDefault="00B32402" w:rsidP="00B32402">
            <w:pPr>
              <w:pStyle w:val="TableTextBullet"/>
              <w:tabs>
                <w:tab w:val="clear" w:pos="720"/>
              </w:tabs>
              <w:ind w:left="0" w:firstLine="0"/>
              <w:jc w:val="both"/>
              <w:rPr>
                <w:sz w:val="18"/>
                <w:szCs w:val="18"/>
              </w:rPr>
            </w:pPr>
          </w:p>
        </w:tc>
        <w:tc>
          <w:tcPr>
            <w:tcW w:w="1440" w:type="dxa"/>
          </w:tcPr>
          <w:p w14:paraId="081DCA81" w14:textId="77777777" w:rsidR="00B32402" w:rsidRPr="008A62B5" w:rsidRDefault="00B32402" w:rsidP="00B32402">
            <w:pPr>
              <w:pStyle w:val="TableText"/>
              <w:jc w:val="both"/>
              <w:rPr>
                <w:sz w:val="18"/>
                <w:szCs w:val="18"/>
              </w:rPr>
            </w:pPr>
          </w:p>
        </w:tc>
        <w:tc>
          <w:tcPr>
            <w:tcW w:w="1530" w:type="dxa"/>
          </w:tcPr>
          <w:p w14:paraId="79EE58CD" w14:textId="77777777" w:rsidR="00B32402" w:rsidRPr="008A62B5" w:rsidRDefault="00B32402" w:rsidP="00B32402">
            <w:pPr>
              <w:pStyle w:val="TableText"/>
              <w:jc w:val="both"/>
              <w:rPr>
                <w:sz w:val="18"/>
                <w:szCs w:val="18"/>
              </w:rPr>
            </w:pPr>
          </w:p>
        </w:tc>
        <w:tc>
          <w:tcPr>
            <w:tcW w:w="810" w:type="dxa"/>
          </w:tcPr>
          <w:p w14:paraId="47D1BB8A" w14:textId="77777777" w:rsidR="00B32402" w:rsidRPr="008A62B5" w:rsidRDefault="00B32402" w:rsidP="00B32402">
            <w:pPr>
              <w:pStyle w:val="TableText"/>
              <w:jc w:val="both"/>
              <w:rPr>
                <w:sz w:val="18"/>
                <w:szCs w:val="18"/>
              </w:rPr>
            </w:pPr>
          </w:p>
        </w:tc>
        <w:tc>
          <w:tcPr>
            <w:tcW w:w="1170" w:type="dxa"/>
          </w:tcPr>
          <w:p w14:paraId="54147BC4" w14:textId="77777777" w:rsidR="00B32402" w:rsidRPr="008A62B5" w:rsidRDefault="00B32402" w:rsidP="00B32402">
            <w:pPr>
              <w:pStyle w:val="TableText"/>
              <w:jc w:val="both"/>
              <w:rPr>
                <w:sz w:val="18"/>
                <w:szCs w:val="18"/>
              </w:rPr>
            </w:pPr>
          </w:p>
        </w:tc>
      </w:tr>
    </w:tbl>
    <w:p w14:paraId="4AC8E5F0" w14:textId="77777777" w:rsidR="00BE1BD7" w:rsidRDefault="00BE1BD7" w:rsidP="00BE1BD7">
      <w:pPr>
        <w:pStyle w:val="Heading2"/>
        <w:numPr>
          <w:ilvl w:val="1"/>
          <w:numId w:val="9"/>
        </w:numPr>
      </w:pPr>
      <w:bookmarkStart w:id="64" w:name="_Toc324925719"/>
      <w:bookmarkStart w:id="65" w:name="_Toc366501974"/>
      <w:bookmarkStart w:id="66" w:name="_Toc51245900"/>
      <w:bookmarkStart w:id="67" w:name="_Toc51670517"/>
      <w:r w:rsidRPr="00BF388F">
        <w:t>Processing</w:t>
      </w:r>
      <w:r w:rsidRPr="00E0283E">
        <w:t xml:space="preserve"> Overview</w:t>
      </w:r>
      <w:bookmarkEnd w:id="64"/>
      <w:bookmarkEnd w:id="65"/>
      <w:bookmarkEnd w:id="66"/>
      <w:bookmarkEnd w:id="67"/>
    </w:p>
    <w:p w14:paraId="182A039A" w14:textId="0DE121A4" w:rsidR="00BE1BD7" w:rsidRPr="00502807" w:rsidRDefault="00BE1BD7" w:rsidP="00BE1BD7">
      <w:pPr>
        <w:pStyle w:val="StdPara"/>
        <w:rPr>
          <w:i/>
          <w:color w:val="0070C0"/>
          <w:lang w:eastAsia="en-US"/>
        </w:rPr>
      </w:pPr>
      <w:r w:rsidRPr="00502807">
        <w:rPr>
          <w:i/>
          <w:color w:val="0070C0"/>
          <w:lang w:eastAsia="en-US"/>
        </w:rPr>
        <w:t>Provide information that is applicable to the processing of the system. Include system restrictions, waivers of operational standards, and interfaces with other systems.</w:t>
      </w:r>
    </w:p>
    <w:p w14:paraId="10D43778" w14:textId="2B6D8230" w:rsidR="008E5A10" w:rsidRPr="008E5A10" w:rsidRDefault="00171AD1" w:rsidP="00BE1BD7">
      <w:pPr>
        <w:pStyle w:val="StdPara"/>
        <w:rPr>
          <w:color w:val="000000" w:themeColor="text1"/>
          <w:lang w:eastAsia="en-US"/>
        </w:rPr>
      </w:pPr>
      <w:r>
        <w:rPr>
          <w:color w:val="000000" w:themeColor="text1"/>
          <w:lang w:eastAsia="en-US"/>
        </w:rPr>
        <w:t>This section provides information that is applicable to the processing of the system. Included are system restrictions, waivers of operational standards, and interfaces with other system.</w:t>
      </w:r>
    </w:p>
    <w:p w14:paraId="1ED8F580" w14:textId="77777777" w:rsidR="00BE1BD7" w:rsidRDefault="00BE1BD7" w:rsidP="00BE1BD7">
      <w:pPr>
        <w:pStyle w:val="Heading3"/>
        <w:numPr>
          <w:ilvl w:val="2"/>
          <w:numId w:val="9"/>
        </w:numPr>
      </w:pPr>
      <w:bookmarkStart w:id="68" w:name="_Toc324925720"/>
      <w:bookmarkStart w:id="69" w:name="_Toc51245901"/>
      <w:bookmarkStart w:id="70" w:name="_Toc51670518"/>
      <w:r w:rsidRPr="005F47AD">
        <w:t>System Restrictions</w:t>
      </w:r>
      <w:bookmarkEnd w:id="68"/>
      <w:bookmarkEnd w:id="69"/>
      <w:bookmarkEnd w:id="70"/>
    </w:p>
    <w:p w14:paraId="044EFF14" w14:textId="5B3CEE95" w:rsidR="00BE1BD7" w:rsidRPr="00502807" w:rsidRDefault="00BE1BD7" w:rsidP="00BE1BD7">
      <w:pPr>
        <w:pStyle w:val="StdPara"/>
        <w:rPr>
          <w:i/>
          <w:color w:val="0070C0"/>
          <w:lang w:eastAsia="en-US"/>
        </w:rPr>
      </w:pPr>
      <w:r w:rsidRPr="00502807">
        <w:rPr>
          <w:i/>
          <w:color w:val="0070C0"/>
          <w:lang w:eastAsia="en-US"/>
        </w:rPr>
        <w:t>Describe any system restrictions.</w:t>
      </w:r>
      <w:r w:rsidR="00171AD1" w:rsidRPr="00502807">
        <w:rPr>
          <w:i/>
          <w:color w:val="0070C0"/>
          <w:lang w:eastAsia="en-US"/>
        </w:rPr>
        <w:t xml:space="preserve"> Reference or document constraints which impacted the design of the &lt;Project Name&gt; application.</w:t>
      </w:r>
    </w:p>
    <w:p w14:paraId="4B99A83D" w14:textId="0785260B" w:rsidR="00171AD1" w:rsidRPr="00171AD1" w:rsidRDefault="00171AD1" w:rsidP="00171AD1">
      <w:pPr>
        <w:pStyle w:val="StdPara"/>
      </w:pPr>
    </w:p>
    <w:p w14:paraId="659C51FE" w14:textId="382CB693" w:rsidR="00BE1BD7" w:rsidRDefault="00BE1BD7" w:rsidP="00BE1BD7">
      <w:pPr>
        <w:pStyle w:val="Heading3"/>
        <w:numPr>
          <w:ilvl w:val="2"/>
          <w:numId w:val="9"/>
        </w:numPr>
      </w:pPr>
      <w:bookmarkStart w:id="71" w:name="_Toc324925721"/>
      <w:bookmarkStart w:id="72" w:name="_Toc51245902"/>
      <w:bookmarkStart w:id="73" w:name="_Toc51670519"/>
      <w:r w:rsidRPr="005F47AD">
        <w:t>Operational Standards</w:t>
      </w:r>
      <w:bookmarkEnd w:id="71"/>
      <w:bookmarkEnd w:id="72"/>
      <w:bookmarkEnd w:id="73"/>
      <w:r w:rsidR="007242D8">
        <w:t xml:space="preserve"> Waivers</w:t>
      </w:r>
    </w:p>
    <w:p w14:paraId="3902722A" w14:textId="6D178031" w:rsidR="00BE1BD7" w:rsidRPr="00502807" w:rsidRDefault="00BE1BD7" w:rsidP="00BE1BD7">
      <w:pPr>
        <w:pStyle w:val="StdPara"/>
        <w:rPr>
          <w:i/>
          <w:color w:val="0070C0"/>
          <w:lang w:eastAsia="en-US"/>
        </w:rPr>
      </w:pPr>
      <w:r w:rsidRPr="00502807">
        <w:rPr>
          <w:i/>
          <w:color w:val="0070C0"/>
          <w:lang w:eastAsia="en-US"/>
        </w:rPr>
        <w:t xml:space="preserve">Describe any </w:t>
      </w:r>
      <w:r w:rsidR="007242D8" w:rsidRPr="00502807">
        <w:rPr>
          <w:i/>
          <w:color w:val="0070C0"/>
          <w:lang w:eastAsia="en-US"/>
        </w:rPr>
        <w:t xml:space="preserve">operational standards </w:t>
      </w:r>
      <w:r w:rsidRPr="00502807">
        <w:rPr>
          <w:i/>
          <w:color w:val="0070C0"/>
          <w:lang w:eastAsia="en-US"/>
        </w:rPr>
        <w:t>system waivers. If not applicable, state Not Applicable.</w:t>
      </w:r>
    </w:p>
    <w:p w14:paraId="1BF31BBA" w14:textId="40862061" w:rsidR="00B22CC1" w:rsidRPr="00E92932" w:rsidRDefault="00B22CC1" w:rsidP="00BE1BD7">
      <w:pPr>
        <w:pStyle w:val="StdPara"/>
        <w:rPr>
          <w:color w:val="000000" w:themeColor="text1"/>
          <w:lang w:eastAsia="en-US"/>
        </w:rPr>
      </w:pPr>
    </w:p>
    <w:p w14:paraId="2DE27686" w14:textId="77777777" w:rsidR="00BE1BD7" w:rsidRDefault="00BE1BD7" w:rsidP="00BE1BD7">
      <w:pPr>
        <w:pStyle w:val="Heading3"/>
        <w:numPr>
          <w:ilvl w:val="2"/>
          <w:numId w:val="9"/>
        </w:numPr>
      </w:pPr>
      <w:bookmarkStart w:id="74" w:name="_Toc324925722"/>
      <w:bookmarkStart w:id="75" w:name="_Toc51245903"/>
      <w:bookmarkStart w:id="76" w:name="_Toc51670520"/>
      <w:r w:rsidRPr="005F47AD">
        <w:t>Interfaces with Other Systems</w:t>
      </w:r>
      <w:bookmarkEnd w:id="74"/>
      <w:bookmarkEnd w:id="75"/>
      <w:bookmarkEnd w:id="76"/>
    </w:p>
    <w:p w14:paraId="63E9AE2C" w14:textId="72FA23E6" w:rsidR="00BE1BD7" w:rsidRPr="00502807" w:rsidRDefault="00BE1BD7" w:rsidP="00BE1BD7">
      <w:pPr>
        <w:pStyle w:val="StdPara"/>
        <w:rPr>
          <w:i/>
          <w:color w:val="000000" w:themeColor="text1"/>
          <w:lang w:eastAsia="en-US"/>
        </w:rPr>
      </w:pPr>
      <w:r w:rsidRPr="00502807">
        <w:rPr>
          <w:i/>
          <w:color w:val="0070C0"/>
          <w:lang w:eastAsia="en-US"/>
        </w:rPr>
        <w:t>Describe the system interfaces with other systems. Reference other documentation if applicable, such as the system security plan.</w:t>
      </w:r>
      <w:r w:rsidR="00ED3979" w:rsidRPr="00502807">
        <w:rPr>
          <w:i/>
          <w:color w:val="0070C0"/>
          <w:lang w:eastAsia="en-US"/>
        </w:rPr>
        <w:t xml:space="preserve"> Insert appropriate diagrams showing interfaces.</w:t>
      </w:r>
    </w:p>
    <w:p w14:paraId="15A49273" w14:textId="03963C94" w:rsidR="00ED3979" w:rsidRDefault="00ED3979" w:rsidP="00AE01B5">
      <w:pPr>
        <w:pStyle w:val="StdPara"/>
        <w:keepNext/>
        <w:jc w:val="center"/>
      </w:pPr>
      <w:bookmarkStart w:id="77" w:name="_Toc324925723"/>
      <w:bookmarkStart w:id="78" w:name="_Toc366501975"/>
      <w:bookmarkStart w:id="79" w:name="_Toc51245904"/>
      <w:r>
        <w:rPr>
          <w:noProof/>
          <w:color w:val="000000" w:themeColor="text1"/>
          <w:lang w:eastAsia="en-US"/>
        </w:rPr>
        <w:lastRenderedPageBreak/>
        <w:drawing>
          <wp:inline distT="0" distB="0" distL="0" distR="0" wp14:anchorId="05B66013" wp14:editId="5B894987">
            <wp:extent cx="2212208" cy="1769766"/>
            <wp:effectExtent l="0" t="0" r="0" b="1905"/>
            <wp:docPr id="6" name="Picture 6" title="Insert Diagram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sert-Diagram-Here.png"/>
                    <pic:cNvPicPr/>
                  </pic:nvPicPr>
                  <pic:blipFill>
                    <a:blip r:embed="rId25">
                      <a:extLst>
                        <a:ext uri="{28A0092B-C50C-407E-A947-70E740481C1C}">
                          <a14:useLocalDpi xmlns:a14="http://schemas.microsoft.com/office/drawing/2010/main" val="0"/>
                        </a:ext>
                      </a:extLst>
                    </a:blip>
                    <a:stretch>
                      <a:fillRect/>
                    </a:stretch>
                  </pic:blipFill>
                  <pic:spPr>
                    <a:xfrm>
                      <a:off x="0" y="0"/>
                      <a:ext cx="2212208" cy="1769766"/>
                    </a:xfrm>
                    <a:prstGeom prst="rect">
                      <a:avLst/>
                    </a:prstGeom>
                  </pic:spPr>
                </pic:pic>
              </a:graphicData>
            </a:graphic>
          </wp:inline>
        </w:drawing>
      </w:r>
    </w:p>
    <w:p w14:paraId="04FD5519" w14:textId="0130B5F2" w:rsidR="00ED3979" w:rsidRPr="008E5A10" w:rsidRDefault="00ED3979" w:rsidP="00AE01B5">
      <w:pPr>
        <w:pStyle w:val="Caption"/>
        <w:rPr>
          <w:color w:val="000000" w:themeColor="text1"/>
        </w:rPr>
      </w:pPr>
      <w:r>
        <w:t xml:space="preserve">Figure </w:t>
      </w:r>
      <w:r w:rsidR="00A72535">
        <w:fldChar w:fldCharType="begin"/>
      </w:r>
      <w:r w:rsidR="00A72535">
        <w:instrText xml:space="preserve"> SEQ Figure \* ARABIC </w:instrText>
      </w:r>
      <w:r w:rsidR="00A72535">
        <w:fldChar w:fldCharType="separate"/>
      </w:r>
      <w:r>
        <w:rPr>
          <w:noProof/>
        </w:rPr>
        <w:t>2</w:t>
      </w:r>
      <w:r w:rsidR="00A72535">
        <w:rPr>
          <w:noProof/>
        </w:rPr>
        <w:fldChar w:fldCharType="end"/>
      </w:r>
      <w:r>
        <w:t xml:space="preserve"> - Interfaces</w:t>
      </w:r>
    </w:p>
    <w:p w14:paraId="16CBB05E" w14:textId="644A0111" w:rsidR="00BE1BD7" w:rsidRDefault="00BE1BD7" w:rsidP="00BE1BD7">
      <w:pPr>
        <w:pStyle w:val="Heading2"/>
        <w:numPr>
          <w:ilvl w:val="1"/>
          <w:numId w:val="9"/>
        </w:numPr>
      </w:pPr>
      <w:bookmarkStart w:id="80" w:name="_Toc51670521"/>
      <w:r w:rsidRPr="00BF388F">
        <w:t>System</w:t>
      </w:r>
      <w:r w:rsidRPr="00E0283E">
        <w:t xml:space="preserve"> Architecture</w:t>
      </w:r>
      <w:bookmarkEnd w:id="77"/>
      <w:bookmarkEnd w:id="78"/>
      <w:bookmarkEnd w:id="79"/>
      <w:r w:rsidR="00604F45">
        <w:t xml:space="preserve"> Diagrams</w:t>
      </w:r>
      <w:bookmarkEnd w:id="80"/>
    </w:p>
    <w:p w14:paraId="1F39CC95" w14:textId="77777777" w:rsidR="00BE1BD7" w:rsidRPr="00502807" w:rsidRDefault="00BE1BD7" w:rsidP="00BE1BD7">
      <w:pPr>
        <w:pStyle w:val="StdPara"/>
        <w:rPr>
          <w:i/>
          <w:color w:val="0070C0"/>
        </w:rPr>
      </w:pPr>
      <w:r w:rsidRPr="00502807">
        <w:rPr>
          <w:i/>
          <w:color w:val="0070C0"/>
        </w:rPr>
        <w:t>Provide a description of the system, subsystems, communications, etc., in terms of their overall relationships. Accompany the description with a graphic representation that depicts the interrelationships of the major components of the system. Show the communications network for networked systems or that support distributed processing.</w:t>
      </w:r>
    </w:p>
    <w:p w14:paraId="45C680F3" w14:textId="6AA9F368" w:rsidR="005E5C2B" w:rsidRPr="000F02D8" w:rsidRDefault="00BE1BD7" w:rsidP="000F02D8">
      <w:pPr>
        <w:pStyle w:val="StdPara"/>
        <w:rPr>
          <w:i/>
          <w:color w:val="0070C0"/>
        </w:rPr>
      </w:pPr>
      <w:r w:rsidRPr="00502807">
        <w:rPr>
          <w:i/>
          <w:color w:val="0070C0"/>
          <w:lang w:eastAsia="en-US"/>
        </w:rPr>
        <w:t>Reference appropriate sections of the System Security Plan to reduce duplicity.</w:t>
      </w:r>
      <w:r w:rsidR="000F02D8">
        <w:rPr>
          <w:i/>
          <w:color w:val="0070C0"/>
          <w:lang w:eastAsia="en-US"/>
        </w:rPr>
        <w:t xml:space="preserve"> </w:t>
      </w:r>
      <w:r w:rsidR="00EF5AFA" w:rsidRPr="000F02D8">
        <w:rPr>
          <w:i/>
          <w:color w:val="0070C0"/>
        </w:rPr>
        <w:t xml:space="preserve">Insert System </w:t>
      </w:r>
      <w:r w:rsidR="000F02D8" w:rsidRPr="000F02D8">
        <w:rPr>
          <w:i/>
          <w:color w:val="0070C0"/>
        </w:rPr>
        <w:t>Architecture</w:t>
      </w:r>
      <w:r w:rsidR="00EF5AFA" w:rsidRPr="000F02D8">
        <w:rPr>
          <w:i/>
          <w:color w:val="0070C0"/>
        </w:rPr>
        <w:t xml:space="preserve"> Diagram below</w:t>
      </w:r>
      <w:r w:rsidR="00B85755" w:rsidRPr="000F02D8">
        <w:rPr>
          <w:i/>
          <w:color w:val="0070C0"/>
        </w:rPr>
        <w:t>.</w:t>
      </w:r>
    </w:p>
    <w:p w14:paraId="45F13973" w14:textId="77777777" w:rsidR="003F3BE4" w:rsidRDefault="003F3BE4" w:rsidP="003F3BE4">
      <w:pPr>
        <w:pStyle w:val="StdPara"/>
        <w:keepNext/>
        <w:jc w:val="center"/>
      </w:pPr>
      <w:r>
        <w:rPr>
          <w:noProof/>
          <w:color w:val="000000" w:themeColor="text1"/>
          <w:lang w:eastAsia="en-US"/>
        </w:rPr>
        <w:drawing>
          <wp:inline distT="0" distB="0" distL="0" distR="0" wp14:anchorId="737D0EA6" wp14:editId="17201AE7">
            <wp:extent cx="2212208" cy="1769766"/>
            <wp:effectExtent l="0" t="0" r="0" b="1905"/>
            <wp:docPr id="7" name="Picture 7" title="Insert Diagram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sert-Diagram-Here.png"/>
                    <pic:cNvPicPr/>
                  </pic:nvPicPr>
                  <pic:blipFill>
                    <a:blip r:embed="rId25">
                      <a:extLst>
                        <a:ext uri="{28A0092B-C50C-407E-A947-70E740481C1C}">
                          <a14:useLocalDpi xmlns:a14="http://schemas.microsoft.com/office/drawing/2010/main" val="0"/>
                        </a:ext>
                      </a:extLst>
                    </a:blip>
                    <a:stretch>
                      <a:fillRect/>
                    </a:stretch>
                  </pic:blipFill>
                  <pic:spPr>
                    <a:xfrm>
                      <a:off x="0" y="0"/>
                      <a:ext cx="2212208" cy="1769766"/>
                    </a:xfrm>
                    <a:prstGeom prst="rect">
                      <a:avLst/>
                    </a:prstGeom>
                  </pic:spPr>
                </pic:pic>
              </a:graphicData>
            </a:graphic>
          </wp:inline>
        </w:drawing>
      </w:r>
    </w:p>
    <w:p w14:paraId="3ECAA429" w14:textId="14C507DA" w:rsidR="00B22CC1" w:rsidRPr="00E92932" w:rsidRDefault="005E5C2B" w:rsidP="005E5C2B">
      <w:pPr>
        <w:pStyle w:val="Caption"/>
        <w:rPr>
          <w:color w:val="000000" w:themeColor="text1"/>
        </w:rPr>
      </w:pPr>
      <w:bookmarkStart w:id="81" w:name="_Toc51670550"/>
      <w:r>
        <w:t xml:space="preserve">Figure </w:t>
      </w:r>
      <w:r w:rsidR="00A72535">
        <w:fldChar w:fldCharType="begin"/>
      </w:r>
      <w:r w:rsidR="00A72535">
        <w:instrText xml:space="preserve"> SEQ Figure \* ARABIC </w:instrText>
      </w:r>
      <w:r w:rsidR="00A72535">
        <w:fldChar w:fldCharType="separate"/>
      </w:r>
      <w:r w:rsidR="00676B16">
        <w:rPr>
          <w:noProof/>
        </w:rPr>
        <w:t>2</w:t>
      </w:r>
      <w:r w:rsidR="00A72535">
        <w:rPr>
          <w:noProof/>
        </w:rPr>
        <w:fldChar w:fldCharType="end"/>
      </w:r>
      <w:r>
        <w:t xml:space="preserve"> - System Architecture Diagram 1</w:t>
      </w:r>
      <w:bookmarkEnd w:id="81"/>
    </w:p>
    <w:p w14:paraId="122911D7" w14:textId="77777777" w:rsidR="00BE1BD7" w:rsidRDefault="00BE1BD7" w:rsidP="00BE1BD7">
      <w:pPr>
        <w:pStyle w:val="Heading2"/>
        <w:numPr>
          <w:ilvl w:val="1"/>
          <w:numId w:val="9"/>
        </w:numPr>
      </w:pPr>
      <w:bookmarkStart w:id="82" w:name="_Toc51245905"/>
      <w:bookmarkStart w:id="83" w:name="_Toc51670522"/>
      <w:r>
        <w:t>Communications Overview</w:t>
      </w:r>
      <w:bookmarkEnd w:id="82"/>
      <w:bookmarkEnd w:id="83"/>
    </w:p>
    <w:p w14:paraId="4C9E1F06" w14:textId="20942625" w:rsidR="00BE1BD7" w:rsidRPr="00502807" w:rsidRDefault="00BE1BD7" w:rsidP="00BE1BD7">
      <w:pPr>
        <w:pStyle w:val="StdPara"/>
        <w:rPr>
          <w:i/>
          <w:color w:val="0070C0"/>
          <w:lang w:eastAsia="en-US"/>
        </w:rPr>
      </w:pPr>
      <w:r w:rsidRPr="00502807">
        <w:rPr>
          <w:i/>
          <w:color w:val="0070C0"/>
          <w:lang w:eastAsia="en-US"/>
        </w:rPr>
        <w:t xml:space="preserve">Provide a </w:t>
      </w:r>
      <w:r w:rsidR="00A530DE" w:rsidRPr="00502807">
        <w:rPr>
          <w:i/>
          <w:color w:val="0070C0"/>
          <w:lang w:eastAsia="en-US"/>
        </w:rPr>
        <w:t xml:space="preserve">description of the </w:t>
      </w:r>
      <w:r w:rsidRPr="00502807">
        <w:rPr>
          <w:i/>
          <w:color w:val="0070C0"/>
          <w:lang w:eastAsia="en-US"/>
        </w:rPr>
        <w:t xml:space="preserve">communication </w:t>
      </w:r>
      <w:r w:rsidR="00211588" w:rsidRPr="00502807">
        <w:rPr>
          <w:i/>
          <w:color w:val="0070C0"/>
          <w:lang w:eastAsia="en-US"/>
        </w:rPr>
        <w:t>boundaries</w:t>
      </w:r>
      <w:r w:rsidRPr="00502807">
        <w:rPr>
          <w:i/>
          <w:color w:val="0070C0"/>
          <w:lang w:eastAsia="en-US"/>
        </w:rPr>
        <w:t xml:space="preserve"> for the system and </w:t>
      </w:r>
      <w:r w:rsidR="00502807" w:rsidRPr="00502807">
        <w:rPr>
          <w:i/>
          <w:color w:val="0070C0"/>
          <w:lang w:eastAsia="en-US"/>
        </w:rPr>
        <w:t xml:space="preserve">include </w:t>
      </w:r>
      <w:r w:rsidRPr="00502807">
        <w:rPr>
          <w:i/>
          <w:color w:val="0070C0"/>
          <w:lang w:eastAsia="en-US"/>
        </w:rPr>
        <w:t xml:space="preserve">a </w:t>
      </w:r>
      <w:r w:rsidR="00A530DE" w:rsidRPr="00502807">
        <w:rPr>
          <w:i/>
          <w:color w:val="0070C0"/>
          <w:lang w:eastAsia="en-US"/>
        </w:rPr>
        <w:t>diagram</w:t>
      </w:r>
      <w:r w:rsidR="00502807">
        <w:rPr>
          <w:i/>
          <w:color w:val="0070C0"/>
          <w:lang w:eastAsia="en-US"/>
        </w:rPr>
        <w:t xml:space="preserve"> as appropriate</w:t>
      </w:r>
      <w:r w:rsidRPr="00502807">
        <w:rPr>
          <w:i/>
          <w:color w:val="0070C0"/>
          <w:lang w:eastAsia="en-US"/>
        </w:rPr>
        <w:t>.</w:t>
      </w:r>
    </w:p>
    <w:p w14:paraId="6DABD377" w14:textId="5517632C" w:rsidR="003F3BE4" w:rsidRDefault="003F3BE4" w:rsidP="003F3BE4">
      <w:pPr>
        <w:pStyle w:val="StdPara"/>
        <w:keepNext/>
        <w:jc w:val="center"/>
      </w:pPr>
      <w:r>
        <w:rPr>
          <w:noProof/>
          <w:color w:val="000000" w:themeColor="text1"/>
          <w:lang w:eastAsia="en-US"/>
        </w:rPr>
        <w:lastRenderedPageBreak/>
        <w:drawing>
          <wp:inline distT="0" distB="0" distL="0" distR="0" wp14:anchorId="6A76AFD4" wp14:editId="7588B5A9">
            <wp:extent cx="2212208" cy="1769766"/>
            <wp:effectExtent l="0" t="0" r="0" b="1905"/>
            <wp:docPr id="8" name="Picture 8" title="Insert Diagram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sert-Diagram-Here.png"/>
                    <pic:cNvPicPr/>
                  </pic:nvPicPr>
                  <pic:blipFill>
                    <a:blip r:embed="rId25">
                      <a:extLst>
                        <a:ext uri="{28A0092B-C50C-407E-A947-70E740481C1C}">
                          <a14:useLocalDpi xmlns:a14="http://schemas.microsoft.com/office/drawing/2010/main" val="0"/>
                        </a:ext>
                      </a:extLst>
                    </a:blip>
                    <a:stretch>
                      <a:fillRect/>
                    </a:stretch>
                  </pic:blipFill>
                  <pic:spPr>
                    <a:xfrm>
                      <a:off x="0" y="0"/>
                      <a:ext cx="2212208" cy="1769766"/>
                    </a:xfrm>
                    <a:prstGeom prst="rect">
                      <a:avLst/>
                    </a:prstGeom>
                  </pic:spPr>
                </pic:pic>
              </a:graphicData>
            </a:graphic>
          </wp:inline>
        </w:drawing>
      </w:r>
    </w:p>
    <w:p w14:paraId="691912AD" w14:textId="1D0336FB" w:rsidR="00BE1BD7" w:rsidRPr="00CB5A4D" w:rsidRDefault="005E5C2B" w:rsidP="005E5C2B">
      <w:pPr>
        <w:pStyle w:val="Caption"/>
      </w:pPr>
      <w:bookmarkStart w:id="84" w:name="_Toc51670551"/>
      <w:r>
        <w:t xml:space="preserve">Figure </w:t>
      </w:r>
      <w:r w:rsidR="00A72535">
        <w:fldChar w:fldCharType="begin"/>
      </w:r>
      <w:r w:rsidR="00A72535">
        <w:instrText xml:space="preserve"> SEQ Figure \* ARABIC </w:instrText>
      </w:r>
      <w:r w:rsidR="00A72535">
        <w:fldChar w:fldCharType="separate"/>
      </w:r>
      <w:r w:rsidR="00676B16">
        <w:rPr>
          <w:noProof/>
        </w:rPr>
        <w:t>3</w:t>
      </w:r>
      <w:r w:rsidR="00A72535">
        <w:rPr>
          <w:noProof/>
        </w:rPr>
        <w:fldChar w:fldCharType="end"/>
      </w:r>
      <w:r>
        <w:t xml:space="preserve"> - Communications Overview Diagram</w:t>
      </w:r>
      <w:bookmarkEnd w:id="84"/>
    </w:p>
    <w:p w14:paraId="01EE6D77" w14:textId="77777777" w:rsidR="00BE1BD7" w:rsidRDefault="00BE1BD7" w:rsidP="00BE1BD7">
      <w:pPr>
        <w:pStyle w:val="Heading2"/>
        <w:numPr>
          <w:ilvl w:val="1"/>
          <w:numId w:val="9"/>
        </w:numPr>
      </w:pPr>
      <w:bookmarkStart w:id="85" w:name="_Toc324925725"/>
      <w:bookmarkStart w:id="86" w:name="_Toc366501977"/>
      <w:bookmarkStart w:id="87" w:name="_Toc51245906"/>
      <w:bookmarkStart w:id="88" w:name="_Toc51670523"/>
      <w:r w:rsidRPr="00BF388F">
        <w:t>Security</w:t>
      </w:r>
      <w:bookmarkEnd w:id="85"/>
      <w:bookmarkEnd w:id="86"/>
      <w:bookmarkEnd w:id="87"/>
      <w:bookmarkEnd w:id="88"/>
    </w:p>
    <w:p w14:paraId="32EA0FF3" w14:textId="768932A2" w:rsidR="00BE1BD7" w:rsidRPr="00502807" w:rsidRDefault="00BE1BD7" w:rsidP="00BE1BD7">
      <w:pPr>
        <w:pStyle w:val="StdPara"/>
        <w:rPr>
          <w:i/>
          <w:color w:val="0070C0"/>
          <w:lang w:eastAsia="en-US"/>
        </w:rPr>
      </w:pPr>
      <w:r w:rsidRPr="00502807">
        <w:rPr>
          <w:i/>
          <w:color w:val="0070C0"/>
          <w:lang w:eastAsia="en-US"/>
        </w:rPr>
        <w:t>Describe the security considerations associated with the system</w:t>
      </w:r>
      <w:r w:rsidR="00604F45" w:rsidRPr="00502807">
        <w:rPr>
          <w:i/>
          <w:color w:val="0070C0"/>
          <w:lang w:eastAsia="en-US"/>
        </w:rPr>
        <w:t>, such as eAuth single sign on, role-based access control, data communication, and data encryption/decryption.</w:t>
      </w:r>
      <w:r w:rsidRPr="00502807">
        <w:rPr>
          <w:i/>
          <w:color w:val="0070C0"/>
          <w:lang w:eastAsia="en-US"/>
        </w:rPr>
        <w:t xml:space="preserve"> Insert diagram</w:t>
      </w:r>
      <w:r w:rsidR="00604F45" w:rsidRPr="00502807">
        <w:rPr>
          <w:i/>
          <w:color w:val="0070C0"/>
          <w:lang w:eastAsia="en-US"/>
        </w:rPr>
        <w:t>s as appropriate</w:t>
      </w:r>
      <w:r w:rsidRPr="00502807">
        <w:rPr>
          <w:i/>
          <w:color w:val="0070C0"/>
          <w:lang w:eastAsia="en-US"/>
        </w:rPr>
        <w:t>.</w:t>
      </w:r>
    </w:p>
    <w:p w14:paraId="6FB28340" w14:textId="77777777" w:rsidR="003F3BE4" w:rsidRDefault="003F3BE4" w:rsidP="003F3BE4">
      <w:pPr>
        <w:pStyle w:val="StdPara"/>
        <w:keepNext/>
        <w:jc w:val="center"/>
      </w:pPr>
      <w:r>
        <w:rPr>
          <w:noProof/>
          <w:color w:val="000000" w:themeColor="text1"/>
          <w:lang w:eastAsia="en-US"/>
        </w:rPr>
        <w:drawing>
          <wp:inline distT="0" distB="0" distL="0" distR="0" wp14:anchorId="059D40E9" wp14:editId="1DCB6222">
            <wp:extent cx="2212208" cy="1769766"/>
            <wp:effectExtent l="0" t="0" r="0" b="1905"/>
            <wp:docPr id="10" name="Picture 10" title="Insert Diagram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sert-Diagram-Here.png"/>
                    <pic:cNvPicPr/>
                  </pic:nvPicPr>
                  <pic:blipFill>
                    <a:blip r:embed="rId25">
                      <a:extLst>
                        <a:ext uri="{28A0092B-C50C-407E-A947-70E740481C1C}">
                          <a14:useLocalDpi xmlns:a14="http://schemas.microsoft.com/office/drawing/2010/main" val="0"/>
                        </a:ext>
                      </a:extLst>
                    </a:blip>
                    <a:stretch>
                      <a:fillRect/>
                    </a:stretch>
                  </pic:blipFill>
                  <pic:spPr>
                    <a:xfrm>
                      <a:off x="0" y="0"/>
                      <a:ext cx="2212208" cy="1769766"/>
                    </a:xfrm>
                    <a:prstGeom prst="rect">
                      <a:avLst/>
                    </a:prstGeom>
                  </pic:spPr>
                </pic:pic>
              </a:graphicData>
            </a:graphic>
          </wp:inline>
        </w:drawing>
      </w:r>
    </w:p>
    <w:p w14:paraId="13E0B188" w14:textId="3034E218" w:rsidR="00B22CC1" w:rsidRPr="00E92932" w:rsidRDefault="005E5C2B" w:rsidP="005E5C2B">
      <w:pPr>
        <w:pStyle w:val="Caption"/>
        <w:rPr>
          <w:color w:val="000000" w:themeColor="text1"/>
        </w:rPr>
      </w:pPr>
      <w:bookmarkStart w:id="89" w:name="_Toc51670552"/>
      <w:r>
        <w:t xml:space="preserve">Figure </w:t>
      </w:r>
      <w:r w:rsidR="00A72535">
        <w:fldChar w:fldCharType="begin"/>
      </w:r>
      <w:r w:rsidR="00A72535">
        <w:instrText xml:space="preserve"> SEQ Figure \* ARABIC </w:instrText>
      </w:r>
      <w:r w:rsidR="00A72535">
        <w:fldChar w:fldCharType="separate"/>
      </w:r>
      <w:r w:rsidR="00676B16">
        <w:rPr>
          <w:noProof/>
        </w:rPr>
        <w:t>4</w:t>
      </w:r>
      <w:r w:rsidR="00A72535">
        <w:rPr>
          <w:noProof/>
        </w:rPr>
        <w:fldChar w:fldCharType="end"/>
      </w:r>
      <w:r>
        <w:t xml:space="preserve"> - </w:t>
      </w:r>
      <w:r w:rsidR="008A62B5">
        <w:t>&lt;Project Acronym&gt; Security Overview</w:t>
      </w:r>
      <w:bookmarkEnd w:id="89"/>
    </w:p>
    <w:p w14:paraId="5872AD14" w14:textId="0260F0BF" w:rsidR="00BE1BD7" w:rsidRDefault="00BE1BD7" w:rsidP="005E5C2B">
      <w:pPr>
        <w:pStyle w:val="Heading1"/>
      </w:pPr>
      <w:bookmarkStart w:id="90" w:name="_Toc366501978"/>
      <w:bookmarkStart w:id="91" w:name="_Toc51245907"/>
      <w:bookmarkStart w:id="92" w:name="_Toc51670524"/>
      <w:r w:rsidRPr="005E5C2B">
        <w:t>Description</w:t>
      </w:r>
      <w:bookmarkEnd w:id="90"/>
      <w:r>
        <w:t xml:space="preserve"> of </w:t>
      </w:r>
      <w:r w:rsidR="00FE260E">
        <w:t>Operational Jobs</w:t>
      </w:r>
      <w:bookmarkEnd w:id="91"/>
      <w:bookmarkEnd w:id="92"/>
    </w:p>
    <w:p w14:paraId="4266B3E7" w14:textId="361CAC7F" w:rsidR="00BE1BD7" w:rsidRPr="00545935" w:rsidRDefault="00FE260E" w:rsidP="00BE1BD7">
      <w:pPr>
        <w:pStyle w:val="StdPara"/>
        <w:rPr>
          <w:lang w:eastAsia="en-US"/>
        </w:rPr>
      </w:pPr>
      <w:r>
        <w:rPr>
          <w:lang w:eastAsia="en-US"/>
        </w:rPr>
        <w:t>This</w:t>
      </w:r>
      <w:r w:rsidR="00BE1BD7">
        <w:rPr>
          <w:lang w:eastAsia="en-US"/>
        </w:rPr>
        <w:t xml:space="preserve"> section provides </w:t>
      </w:r>
      <w:r>
        <w:rPr>
          <w:lang w:eastAsia="en-US"/>
        </w:rPr>
        <w:t xml:space="preserve">an overview of the </w:t>
      </w:r>
      <w:r w:rsidR="00211588">
        <w:rPr>
          <w:lang w:eastAsia="en-US"/>
        </w:rPr>
        <w:t>software</w:t>
      </w:r>
      <w:r>
        <w:rPr>
          <w:lang w:eastAsia="en-US"/>
        </w:rPr>
        <w:t xml:space="preserve"> and background / batch jobs used to ensure successful operations of </w:t>
      </w:r>
      <w:r w:rsidR="00E42CA6">
        <w:rPr>
          <w:lang w:eastAsia="en-US"/>
        </w:rPr>
        <w:t xml:space="preserve">the </w:t>
      </w:r>
      <w:r>
        <w:rPr>
          <w:lang w:eastAsia="en-US"/>
        </w:rPr>
        <w:t xml:space="preserve">application. The information provided in this section includes </w:t>
      </w:r>
      <w:r w:rsidR="00BE1BD7">
        <w:rPr>
          <w:lang w:eastAsia="en-US"/>
        </w:rPr>
        <w:t xml:space="preserve">the description of </w:t>
      </w:r>
      <w:r>
        <w:rPr>
          <w:lang w:eastAsia="en-US"/>
        </w:rPr>
        <w:t>jobs</w:t>
      </w:r>
      <w:r w:rsidR="00BE1BD7">
        <w:rPr>
          <w:lang w:eastAsia="en-US"/>
        </w:rPr>
        <w:t xml:space="preserve"> necessary to keep the system operational. It inclu</w:t>
      </w:r>
      <w:r>
        <w:rPr>
          <w:lang w:eastAsia="en-US"/>
        </w:rPr>
        <w:t>des subsections for job</w:t>
      </w:r>
      <w:r w:rsidR="00BE1BD7">
        <w:rPr>
          <w:lang w:eastAsia="en-US"/>
        </w:rPr>
        <w:t xml:space="preserve"> inventory, diagnostic procedures, error messages, restart/recovery procedures, and backup procedures.</w:t>
      </w:r>
    </w:p>
    <w:p w14:paraId="79108460" w14:textId="5C3B4D45" w:rsidR="00BE1BD7" w:rsidRDefault="005E5C2B" w:rsidP="00BE1BD7">
      <w:pPr>
        <w:pStyle w:val="Heading2"/>
        <w:numPr>
          <w:ilvl w:val="1"/>
          <w:numId w:val="9"/>
        </w:numPr>
      </w:pPr>
      <w:bookmarkStart w:id="93" w:name="_Toc324925727"/>
      <w:bookmarkStart w:id="94" w:name="_Toc366501979"/>
      <w:bookmarkStart w:id="95" w:name="_Toc51245908"/>
      <w:bookmarkStart w:id="96" w:name="_Toc51670525"/>
      <w:r>
        <w:t>Job</w:t>
      </w:r>
      <w:r w:rsidR="00BE1BD7" w:rsidRPr="00E0283E">
        <w:t xml:space="preserve"> Inventory</w:t>
      </w:r>
      <w:bookmarkEnd w:id="93"/>
      <w:bookmarkEnd w:id="94"/>
      <w:bookmarkEnd w:id="95"/>
      <w:bookmarkEnd w:id="96"/>
    </w:p>
    <w:p w14:paraId="09B34074" w14:textId="43452FE6" w:rsidR="00BE1BD7" w:rsidRPr="00502807" w:rsidRDefault="00BE1BD7" w:rsidP="00BE1BD7">
      <w:pPr>
        <w:pStyle w:val="StdPara"/>
        <w:rPr>
          <w:i/>
          <w:color w:val="0070C0"/>
          <w:lang w:eastAsia="en-US"/>
        </w:rPr>
      </w:pPr>
      <w:r w:rsidRPr="00502807">
        <w:rPr>
          <w:i/>
          <w:color w:val="0070C0"/>
          <w:lang w:eastAsia="en-US"/>
        </w:rPr>
        <w:t>List the runs showing the software components, the job control batch files names, run jobs, and purpose of each run if any portion of the system is run in batch mode. For online, transaction-based processing, provide an inventory of all software components that must be loaded for the software system to be operational.</w:t>
      </w:r>
    </w:p>
    <w:p w14:paraId="504B5D5A" w14:textId="1DCFB24E" w:rsidR="004E66B1" w:rsidRDefault="004E66B1" w:rsidP="004E66B1">
      <w:pPr>
        <w:pStyle w:val="Caption"/>
        <w:rPr>
          <w:color w:val="0070C0"/>
        </w:rPr>
      </w:pPr>
      <w:bookmarkStart w:id="97" w:name="_Toc51670547"/>
      <w:r>
        <w:t xml:space="preserve">Table </w:t>
      </w:r>
      <w:r w:rsidR="00A72535">
        <w:fldChar w:fldCharType="begin"/>
      </w:r>
      <w:r w:rsidR="00A72535">
        <w:instrText xml:space="preserve"> SEQ Table \* ARABIC </w:instrText>
      </w:r>
      <w:r w:rsidR="00A72535">
        <w:fldChar w:fldCharType="separate"/>
      </w:r>
      <w:r w:rsidR="00D80780">
        <w:rPr>
          <w:noProof/>
        </w:rPr>
        <w:t>5</w:t>
      </w:r>
      <w:r w:rsidR="00A72535">
        <w:rPr>
          <w:noProof/>
        </w:rPr>
        <w:fldChar w:fldCharType="end"/>
      </w:r>
      <w:r>
        <w:t xml:space="preserve"> - Job Inventory</w:t>
      </w:r>
      <w:bookmarkEnd w:id="97"/>
    </w:p>
    <w:tbl>
      <w:tblPr>
        <w:tblStyle w:val="TableGrid"/>
        <w:tblW w:w="10290" w:type="dxa"/>
        <w:tblLook w:val="04A0" w:firstRow="1" w:lastRow="0" w:firstColumn="1" w:lastColumn="0" w:noHBand="0" w:noVBand="1"/>
        <w:tblCaption w:val="Job Inventory Table"/>
        <w:tblDescription w:val="Table listing the job name, description, job type, job location, and schedule."/>
      </w:tblPr>
      <w:tblGrid>
        <w:gridCol w:w="1927"/>
        <w:gridCol w:w="3710"/>
        <w:gridCol w:w="1405"/>
        <w:gridCol w:w="1437"/>
        <w:gridCol w:w="1811"/>
      </w:tblGrid>
      <w:tr w:rsidR="00604F45" w14:paraId="1E58A554" w14:textId="77777777" w:rsidTr="00171AD1">
        <w:trPr>
          <w:tblHeader/>
        </w:trPr>
        <w:tc>
          <w:tcPr>
            <w:tcW w:w="1927" w:type="dxa"/>
            <w:shd w:val="clear" w:color="auto" w:fill="002060"/>
            <w:vAlign w:val="center"/>
            <w:hideMark/>
          </w:tcPr>
          <w:p w14:paraId="41B028A0" w14:textId="573768F4" w:rsidR="00604F45" w:rsidRPr="00FE260E" w:rsidRDefault="00604F45" w:rsidP="00FE260E">
            <w:pPr>
              <w:tabs>
                <w:tab w:val="center" w:pos="640"/>
              </w:tabs>
              <w:jc w:val="center"/>
              <w:rPr>
                <w:b/>
                <w:szCs w:val="22"/>
              </w:rPr>
            </w:pPr>
            <w:r w:rsidRPr="00FE260E">
              <w:rPr>
                <w:b/>
                <w:szCs w:val="22"/>
              </w:rPr>
              <w:t>Job Name</w:t>
            </w:r>
          </w:p>
        </w:tc>
        <w:tc>
          <w:tcPr>
            <w:tcW w:w="3710" w:type="dxa"/>
            <w:shd w:val="clear" w:color="auto" w:fill="002060"/>
            <w:vAlign w:val="center"/>
            <w:hideMark/>
          </w:tcPr>
          <w:p w14:paraId="1E135AB2" w14:textId="77777777" w:rsidR="00604F45" w:rsidRPr="00FE260E" w:rsidRDefault="00604F45" w:rsidP="00FE260E">
            <w:pPr>
              <w:jc w:val="center"/>
              <w:rPr>
                <w:b/>
                <w:szCs w:val="22"/>
              </w:rPr>
            </w:pPr>
            <w:r w:rsidRPr="00FE260E">
              <w:rPr>
                <w:b/>
                <w:szCs w:val="22"/>
              </w:rPr>
              <w:t>Description</w:t>
            </w:r>
          </w:p>
        </w:tc>
        <w:tc>
          <w:tcPr>
            <w:tcW w:w="1405" w:type="dxa"/>
            <w:shd w:val="clear" w:color="auto" w:fill="002060"/>
            <w:vAlign w:val="center"/>
            <w:hideMark/>
          </w:tcPr>
          <w:p w14:paraId="678B1D9A" w14:textId="77777777" w:rsidR="00604F45" w:rsidRPr="00FE260E" w:rsidRDefault="00604F45" w:rsidP="00FE260E">
            <w:pPr>
              <w:jc w:val="center"/>
              <w:rPr>
                <w:b/>
                <w:szCs w:val="22"/>
              </w:rPr>
            </w:pPr>
            <w:r w:rsidRPr="00FE260E">
              <w:rPr>
                <w:b/>
                <w:szCs w:val="22"/>
              </w:rPr>
              <w:t>Job Type</w:t>
            </w:r>
          </w:p>
        </w:tc>
        <w:tc>
          <w:tcPr>
            <w:tcW w:w="1437" w:type="dxa"/>
            <w:shd w:val="clear" w:color="auto" w:fill="002060"/>
            <w:vAlign w:val="center"/>
            <w:hideMark/>
          </w:tcPr>
          <w:p w14:paraId="5EFB8CF6" w14:textId="77777777" w:rsidR="00604F45" w:rsidRPr="00FE260E" w:rsidRDefault="00604F45" w:rsidP="00FE260E">
            <w:pPr>
              <w:tabs>
                <w:tab w:val="left" w:pos="1260"/>
              </w:tabs>
              <w:jc w:val="center"/>
              <w:rPr>
                <w:b/>
                <w:szCs w:val="22"/>
              </w:rPr>
            </w:pPr>
            <w:r w:rsidRPr="00FE260E">
              <w:rPr>
                <w:b/>
                <w:szCs w:val="22"/>
              </w:rPr>
              <w:t>Job Location</w:t>
            </w:r>
          </w:p>
        </w:tc>
        <w:tc>
          <w:tcPr>
            <w:tcW w:w="1811" w:type="dxa"/>
            <w:shd w:val="clear" w:color="auto" w:fill="002060"/>
            <w:vAlign w:val="center"/>
            <w:hideMark/>
          </w:tcPr>
          <w:p w14:paraId="735BA868" w14:textId="77777777" w:rsidR="00604F45" w:rsidRPr="00FE260E" w:rsidRDefault="00604F45" w:rsidP="00FE260E">
            <w:pPr>
              <w:jc w:val="center"/>
              <w:rPr>
                <w:b/>
                <w:szCs w:val="22"/>
              </w:rPr>
            </w:pPr>
            <w:r w:rsidRPr="00FE260E">
              <w:rPr>
                <w:b/>
                <w:szCs w:val="22"/>
              </w:rPr>
              <w:t>Schedule</w:t>
            </w:r>
          </w:p>
        </w:tc>
      </w:tr>
      <w:tr w:rsidR="00604F45" w14:paraId="6D1B07F8" w14:textId="77777777" w:rsidTr="00FE260E">
        <w:tc>
          <w:tcPr>
            <w:tcW w:w="1927" w:type="dxa"/>
          </w:tcPr>
          <w:p w14:paraId="49CB519F" w14:textId="388943BC" w:rsidR="00604F45" w:rsidRDefault="004E66B1">
            <w:pPr>
              <w:rPr>
                <w:szCs w:val="22"/>
              </w:rPr>
            </w:pPr>
            <w:r>
              <w:rPr>
                <w:szCs w:val="22"/>
              </w:rPr>
              <w:t>Insert job name</w:t>
            </w:r>
          </w:p>
        </w:tc>
        <w:tc>
          <w:tcPr>
            <w:tcW w:w="3710" w:type="dxa"/>
          </w:tcPr>
          <w:p w14:paraId="18070CE4" w14:textId="2138DD5D" w:rsidR="00604F45" w:rsidRDefault="00604F45">
            <w:pPr>
              <w:rPr>
                <w:szCs w:val="22"/>
              </w:rPr>
            </w:pPr>
          </w:p>
        </w:tc>
        <w:tc>
          <w:tcPr>
            <w:tcW w:w="1405" w:type="dxa"/>
          </w:tcPr>
          <w:p w14:paraId="61864F48" w14:textId="278B2C8D" w:rsidR="00604F45" w:rsidRDefault="00604F45">
            <w:pPr>
              <w:rPr>
                <w:szCs w:val="22"/>
              </w:rPr>
            </w:pPr>
          </w:p>
        </w:tc>
        <w:tc>
          <w:tcPr>
            <w:tcW w:w="1437" w:type="dxa"/>
          </w:tcPr>
          <w:p w14:paraId="789C6FCB" w14:textId="11EC0BBE" w:rsidR="00604F45" w:rsidRDefault="00604F45">
            <w:pPr>
              <w:tabs>
                <w:tab w:val="left" w:pos="1260"/>
              </w:tabs>
              <w:rPr>
                <w:szCs w:val="22"/>
              </w:rPr>
            </w:pPr>
          </w:p>
        </w:tc>
        <w:tc>
          <w:tcPr>
            <w:tcW w:w="1811" w:type="dxa"/>
          </w:tcPr>
          <w:p w14:paraId="2479BB81" w14:textId="43FB11F0" w:rsidR="00604F45" w:rsidRDefault="00604F45">
            <w:pPr>
              <w:rPr>
                <w:szCs w:val="22"/>
              </w:rPr>
            </w:pPr>
          </w:p>
        </w:tc>
      </w:tr>
      <w:tr w:rsidR="00604F45" w14:paraId="4C9D8208" w14:textId="77777777" w:rsidTr="00FE260E">
        <w:tc>
          <w:tcPr>
            <w:tcW w:w="1927" w:type="dxa"/>
          </w:tcPr>
          <w:p w14:paraId="410DB991" w14:textId="7FFA18C1" w:rsidR="00604F45" w:rsidRDefault="004E66B1">
            <w:pPr>
              <w:rPr>
                <w:szCs w:val="22"/>
              </w:rPr>
            </w:pPr>
            <w:r>
              <w:rPr>
                <w:szCs w:val="22"/>
              </w:rPr>
              <w:lastRenderedPageBreak/>
              <w:t>Insert job name</w:t>
            </w:r>
          </w:p>
        </w:tc>
        <w:tc>
          <w:tcPr>
            <w:tcW w:w="3710" w:type="dxa"/>
          </w:tcPr>
          <w:p w14:paraId="4694CEE9" w14:textId="13718093" w:rsidR="00604F45" w:rsidRDefault="00604F45">
            <w:pPr>
              <w:rPr>
                <w:szCs w:val="22"/>
              </w:rPr>
            </w:pPr>
          </w:p>
        </w:tc>
        <w:tc>
          <w:tcPr>
            <w:tcW w:w="1405" w:type="dxa"/>
          </w:tcPr>
          <w:p w14:paraId="55D29550" w14:textId="2DD9B13F" w:rsidR="00604F45" w:rsidRDefault="00604F45">
            <w:pPr>
              <w:rPr>
                <w:szCs w:val="22"/>
              </w:rPr>
            </w:pPr>
          </w:p>
        </w:tc>
        <w:tc>
          <w:tcPr>
            <w:tcW w:w="1437" w:type="dxa"/>
          </w:tcPr>
          <w:p w14:paraId="0AB701A5" w14:textId="65A2B3D4" w:rsidR="00604F45" w:rsidRDefault="00604F45">
            <w:pPr>
              <w:tabs>
                <w:tab w:val="left" w:pos="1260"/>
              </w:tabs>
              <w:rPr>
                <w:szCs w:val="22"/>
              </w:rPr>
            </w:pPr>
          </w:p>
        </w:tc>
        <w:tc>
          <w:tcPr>
            <w:tcW w:w="1811" w:type="dxa"/>
          </w:tcPr>
          <w:p w14:paraId="29C6D9C7" w14:textId="7064C9E8" w:rsidR="00604F45" w:rsidRDefault="00604F45">
            <w:pPr>
              <w:rPr>
                <w:szCs w:val="22"/>
              </w:rPr>
            </w:pPr>
          </w:p>
        </w:tc>
      </w:tr>
      <w:tr w:rsidR="00604F45" w14:paraId="13C3466C" w14:textId="77777777" w:rsidTr="00FE260E">
        <w:tc>
          <w:tcPr>
            <w:tcW w:w="1927" w:type="dxa"/>
          </w:tcPr>
          <w:p w14:paraId="51924579" w14:textId="73A0C001" w:rsidR="00604F45" w:rsidRDefault="004E66B1">
            <w:pPr>
              <w:rPr>
                <w:szCs w:val="22"/>
              </w:rPr>
            </w:pPr>
            <w:r>
              <w:rPr>
                <w:szCs w:val="22"/>
              </w:rPr>
              <w:t>Insert job name</w:t>
            </w:r>
          </w:p>
        </w:tc>
        <w:tc>
          <w:tcPr>
            <w:tcW w:w="3710" w:type="dxa"/>
          </w:tcPr>
          <w:p w14:paraId="73800141" w14:textId="4C4F2AC3" w:rsidR="00604F45" w:rsidRDefault="00604F45">
            <w:pPr>
              <w:rPr>
                <w:szCs w:val="22"/>
              </w:rPr>
            </w:pPr>
          </w:p>
        </w:tc>
        <w:tc>
          <w:tcPr>
            <w:tcW w:w="1405" w:type="dxa"/>
          </w:tcPr>
          <w:p w14:paraId="10BD13B3" w14:textId="0D2B2C4C" w:rsidR="00604F45" w:rsidRDefault="00604F45">
            <w:pPr>
              <w:rPr>
                <w:szCs w:val="22"/>
              </w:rPr>
            </w:pPr>
          </w:p>
        </w:tc>
        <w:tc>
          <w:tcPr>
            <w:tcW w:w="1437" w:type="dxa"/>
          </w:tcPr>
          <w:p w14:paraId="40A981E2" w14:textId="58C809C2" w:rsidR="00604F45" w:rsidRDefault="00604F45">
            <w:pPr>
              <w:tabs>
                <w:tab w:val="left" w:pos="1260"/>
              </w:tabs>
              <w:rPr>
                <w:szCs w:val="22"/>
              </w:rPr>
            </w:pPr>
          </w:p>
        </w:tc>
        <w:tc>
          <w:tcPr>
            <w:tcW w:w="1811" w:type="dxa"/>
          </w:tcPr>
          <w:p w14:paraId="41E89C5C" w14:textId="3FEF421C" w:rsidR="00604F45" w:rsidRDefault="00604F45">
            <w:pPr>
              <w:rPr>
                <w:szCs w:val="22"/>
              </w:rPr>
            </w:pPr>
          </w:p>
        </w:tc>
      </w:tr>
      <w:tr w:rsidR="00604F45" w14:paraId="208AA391" w14:textId="77777777" w:rsidTr="00FE260E">
        <w:tc>
          <w:tcPr>
            <w:tcW w:w="1927" w:type="dxa"/>
          </w:tcPr>
          <w:p w14:paraId="45715E46" w14:textId="755F14B8" w:rsidR="00604F45" w:rsidRDefault="004E66B1">
            <w:pPr>
              <w:rPr>
                <w:szCs w:val="22"/>
              </w:rPr>
            </w:pPr>
            <w:r>
              <w:rPr>
                <w:szCs w:val="22"/>
              </w:rPr>
              <w:t>Insert job name</w:t>
            </w:r>
          </w:p>
        </w:tc>
        <w:tc>
          <w:tcPr>
            <w:tcW w:w="3710" w:type="dxa"/>
          </w:tcPr>
          <w:p w14:paraId="293A7062" w14:textId="067E6495" w:rsidR="00604F45" w:rsidRDefault="00604F45">
            <w:pPr>
              <w:rPr>
                <w:szCs w:val="22"/>
              </w:rPr>
            </w:pPr>
          </w:p>
        </w:tc>
        <w:tc>
          <w:tcPr>
            <w:tcW w:w="1405" w:type="dxa"/>
          </w:tcPr>
          <w:p w14:paraId="41F627FC" w14:textId="29F065CE" w:rsidR="00604F45" w:rsidRDefault="00604F45">
            <w:pPr>
              <w:rPr>
                <w:szCs w:val="22"/>
              </w:rPr>
            </w:pPr>
          </w:p>
        </w:tc>
        <w:tc>
          <w:tcPr>
            <w:tcW w:w="1437" w:type="dxa"/>
          </w:tcPr>
          <w:p w14:paraId="1B68B3DC" w14:textId="3F1BD613" w:rsidR="00604F45" w:rsidRDefault="00604F45">
            <w:pPr>
              <w:rPr>
                <w:szCs w:val="22"/>
              </w:rPr>
            </w:pPr>
          </w:p>
        </w:tc>
        <w:tc>
          <w:tcPr>
            <w:tcW w:w="1811" w:type="dxa"/>
          </w:tcPr>
          <w:p w14:paraId="1AC8B313" w14:textId="01C35EE3" w:rsidR="00604F45" w:rsidRDefault="00604F45">
            <w:pPr>
              <w:rPr>
                <w:szCs w:val="22"/>
              </w:rPr>
            </w:pPr>
          </w:p>
        </w:tc>
      </w:tr>
      <w:tr w:rsidR="00604F45" w14:paraId="66725A83" w14:textId="77777777" w:rsidTr="00FE260E">
        <w:tc>
          <w:tcPr>
            <w:tcW w:w="1927" w:type="dxa"/>
          </w:tcPr>
          <w:p w14:paraId="01B1A5FB" w14:textId="4BDB6CDF" w:rsidR="00604F45" w:rsidRDefault="004E66B1">
            <w:pPr>
              <w:rPr>
                <w:szCs w:val="22"/>
              </w:rPr>
            </w:pPr>
            <w:r>
              <w:rPr>
                <w:szCs w:val="22"/>
              </w:rPr>
              <w:t>Insert job name</w:t>
            </w:r>
          </w:p>
        </w:tc>
        <w:tc>
          <w:tcPr>
            <w:tcW w:w="3710" w:type="dxa"/>
          </w:tcPr>
          <w:p w14:paraId="1739396C" w14:textId="642D27F9" w:rsidR="00604F45" w:rsidRDefault="00604F45">
            <w:pPr>
              <w:rPr>
                <w:szCs w:val="22"/>
              </w:rPr>
            </w:pPr>
          </w:p>
        </w:tc>
        <w:tc>
          <w:tcPr>
            <w:tcW w:w="1405" w:type="dxa"/>
          </w:tcPr>
          <w:p w14:paraId="095C904C" w14:textId="00414CD5" w:rsidR="00604F45" w:rsidRDefault="00604F45">
            <w:pPr>
              <w:rPr>
                <w:szCs w:val="22"/>
              </w:rPr>
            </w:pPr>
          </w:p>
        </w:tc>
        <w:tc>
          <w:tcPr>
            <w:tcW w:w="1437" w:type="dxa"/>
          </w:tcPr>
          <w:p w14:paraId="3F187698" w14:textId="1565DFA4" w:rsidR="00604F45" w:rsidRDefault="00604F45">
            <w:pPr>
              <w:rPr>
                <w:szCs w:val="22"/>
              </w:rPr>
            </w:pPr>
          </w:p>
        </w:tc>
        <w:tc>
          <w:tcPr>
            <w:tcW w:w="1811" w:type="dxa"/>
          </w:tcPr>
          <w:p w14:paraId="288A8DE5" w14:textId="3B6B1087" w:rsidR="00604F45" w:rsidRDefault="00604F45">
            <w:pPr>
              <w:rPr>
                <w:szCs w:val="22"/>
              </w:rPr>
            </w:pPr>
          </w:p>
        </w:tc>
      </w:tr>
    </w:tbl>
    <w:p w14:paraId="2A1C3F6D" w14:textId="77777777" w:rsidR="00BE1BD7" w:rsidRDefault="00BE1BD7" w:rsidP="00BE1BD7">
      <w:pPr>
        <w:pStyle w:val="Heading2"/>
        <w:numPr>
          <w:ilvl w:val="1"/>
          <w:numId w:val="9"/>
        </w:numPr>
      </w:pPr>
      <w:bookmarkStart w:id="98" w:name="_Toc51245910"/>
      <w:bookmarkStart w:id="99" w:name="_Toc51670526"/>
      <w:bookmarkStart w:id="100" w:name="_Toc324925728"/>
      <w:bookmarkStart w:id="101" w:name="_Toc366501980"/>
      <w:r>
        <w:t>Diagnostic Procedures</w:t>
      </w:r>
      <w:bookmarkEnd w:id="98"/>
      <w:bookmarkEnd w:id="99"/>
    </w:p>
    <w:bookmarkEnd w:id="100"/>
    <w:bookmarkEnd w:id="101"/>
    <w:p w14:paraId="18B9FDFC" w14:textId="4A51BA6F" w:rsidR="00BE1BD7" w:rsidRPr="00502807" w:rsidRDefault="00BE1BD7" w:rsidP="00BE1BD7">
      <w:pPr>
        <w:pStyle w:val="StdPara"/>
        <w:rPr>
          <w:i/>
          <w:color w:val="0070C0"/>
          <w:lang w:eastAsia="en-US"/>
        </w:rPr>
      </w:pPr>
      <w:r w:rsidRPr="00502807">
        <w:rPr>
          <w:i/>
          <w:color w:val="0070C0"/>
          <w:lang w:eastAsia="en-US"/>
        </w:rPr>
        <w:t>Describe the diagnostic or error-detection features of the system, the purpose of the diagnostic features and the setup and execution procedures for any software diagnostic procedures.</w:t>
      </w:r>
    </w:p>
    <w:p w14:paraId="3C6A180E" w14:textId="54190D86" w:rsidR="00B22CC1" w:rsidRPr="00E92932" w:rsidRDefault="00B22CC1" w:rsidP="00BE1BD7">
      <w:pPr>
        <w:pStyle w:val="StdPara"/>
        <w:rPr>
          <w:color w:val="000000" w:themeColor="text1"/>
          <w:lang w:eastAsia="en-US"/>
        </w:rPr>
      </w:pPr>
    </w:p>
    <w:p w14:paraId="325167AB" w14:textId="42F58F3B" w:rsidR="00BE1BD7" w:rsidRDefault="00BE1BD7" w:rsidP="00BE1BD7">
      <w:pPr>
        <w:pStyle w:val="Heading2"/>
        <w:numPr>
          <w:ilvl w:val="1"/>
          <w:numId w:val="9"/>
        </w:numPr>
      </w:pPr>
      <w:bookmarkStart w:id="102" w:name="_Toc324925730"/>
      <w:bookmarkStart w:id="103" w:name="_Toc51245911"/>
      <w:bookmarkStart w:id="104" w:name="_Toc51670527"/>
      <w:r w:rsidRPr="005F47AD">
        <w:t xml:space="preserve">Error </w:t>
      </w:r>
      <w:r w:rsidR="00502807">
        <w:t>Conditions</w:t>
      </w:r>
      <w:bookmarkEnd w:id="102"/>
      <w:bookmarkEnd w:id="103"/>
      <w:bookmarkEnd w:id="104"/>
    </w:p>
    <w:p w14:paraId="7802CAA8" w14:textId="3CE43080" w:rsidR="00BE1BD7" w:rsidRPr="00502807" w:rsidRDefault="00BE1BD7" w:rsidP="00BE1BD7">
      <w:pPr>
        <w:pStyle w:val="StdPara"/>
        <w:rPr>
          <w:i/>
          <w:color w:val="0070C0"/>
          <w:lang w:eastAsia="en-US"/>
        </w:rPr>
      </w:pPr>
      <w:r w:rsidRPr="00502807">
        <w:rPr>
          <w:i/>
          <w:color w:val="0070C0"/>
          <w:lang w:eastAsia="en-US"/>
        </w:rPr>
        <w:t xml:space="preserve">List all </w:t>
      </w:r>
      <w:r w:rsidR="00502807">
        <w:rPr>
          <w:i/>
          <w:color w:val="0070C0"/>
          <w:lang w:eastAsia="en-US"/>
        </w:rPr>
        <w:t xml:space="preserve">expected </w:t>
      </w:r>
      <w:r w:rsidRPr="00502807">
        <w:rPr>
          <w:i/>
          <w:color w:val="0070C0"/>
          <w:lang w:eastAsia="en-US"/>
        </w:rPr>
        <w:t>error codes and messages with operator responses, as appropriate</w:t>
      </w:r>
      <w:r w:rsidR="00502807">
        <w:rPr>
          <w:i/>
          <w:color w:val="0070C0"/>
          <w:lang w:eastAsia="en-US"/>
        </w:rPr>
        <w:t xml:space="preserve"> based on known error conditions.</w:t>
      </w:r>
    </w:p>
    <w:p w14:paraId="3F80A496" w14:textId="652715B6" w:rsidR="004E66B1" w:rsidRPr="00B22CC1" w:rsidRDefault="004E66B1" w:rsidP="004E66B1">
      <w:pPr>
        <w:pStyle w:val="Caption"/>
        <w:rPr>
          <w:color w:val="000000" w:themeColor="text1"/>
        </w:rPr>
      </w:pPr>
      <w:bookmarkStart w:id="105" w:name="_Toc51670548"/>
      <w:r>
        <w:t xml:space="preserve">Table </w:t>
      </w:r>
      <w:r w:rsidR="00A72535">
        <w:fldChar w:fldCharType="begin"/>
      </w:r>
      <w:r w:rsidR="00A72535">
        <w:instrText xml:space="preserve"> SEQ Table \* ARABIC </w:instrText>
      </w:r>
      <w:r w:rsidR="00A72535">
        <w:fldChar w:fldCharType="separate"/>
      </w:r>
      <w:r w:rsidR="00D80780">
        <w:rPr>
          <w:noProof/>
        </w:rPr>
        <w:t>6</w:t>
      </w:r>
      <w:r w:rsidR="00A72535">
        <w:rPr>
          <w:noProof/>
        </w:rPr>
        <w:fldChar w:fldCharType="end"/>
      </w:r>
      <w:r>
        <w:t xml:space="preserve"> - Error Messages</w:t>
      </w:r>
      <w:bookmarkEnd w:id="105"/>
    </w:p>
    <w:tbl>
      <w:tblPr>
        <w:tblStyle w:val="TableGrid0"/>
        <w:tblW w:w="10260" w:type="dxa"/>
        <w:tblInd w:w="-5" w:type="dxa"/>
        <w:tblCellMar>
          <w:top w:w="23" w:type="dxa"/>
          <w:left w:w="107" w:type="dxa"/>
          <w:right w:w="115" w:type="dxa"/>
        </w:tblCellMar>
        <w:tblLook w:val="04A0" w:firstRow="1" w:lastRow="0" w:firstColumn="1" w:lastColumn="0" w:noHBand="0" w:noVBand="1"/>
        <w:tblCaption w:val="Error Message Table"/>
        <w:tblDescription w:val="Table listing error codes, error message and response."/>
      </w:tblPr>
      <w:tblGrid>
        <w:gridCol w:w="2610"/>
        <w:gridCol w:w="3690"/>
        <w:gridCol w:w="3960"/>
      </w:tblGrid>
      <w:tr w:rsidR="004E66B1" w14:paraId="6FFA5531" w14:textId="7023FCAC" w:rsidTr="00171AD1">
        <w:trPr>
          <w:trHeight w:val="379"/>
          <w:tblHeader/>
        </w:trPr>
        <w:tc>
          <w:tcPr>
            <w:tcW w:w="2610" w:type="dxa"/>
            <w:tcBorders>
              <w:top w:val="single" w:sz="4" w:space="0" w:color="000000"/>
              <w:left w:val="single" w:sz="4" w:space="0" w:color="000000"/>
              <w:bottom w:val="single" w:sz="4" w:space="0" w:color="000000"/>
              <w:right w:val="single" w:sz="4" w:space="0" w:color="000000"/>
            </w:tcBorders>
            <w:shd w:val="clear" w:color="auto" w:fill="002060"/>
            <w:vAlign w:val="center"/>
            <w:hideMark/>
          </w:tcPr>
          <w:p w14:paraId="6EB0A3E5" w14:textId="04B14148" w:rsidR="004E66B1" w:rsidRPr="0007305C" w:rsidRDefault="004E66B1" w:rsidP="004E66B1">
            <w:pPr>
              <w:spacing w:line="256" w:lineRule="auto"/>
              <w:ind w:left="21"/>
              <w:jc w:val="center"/>
              <w:rPr>
                <w:color w:val="000000"/>
                <w:szCs w:val="22"/>
              </w:rPr>
            </w:pPr>
            <w:bookmarkStart w:id="106" w:name="_Toc324925731"/>
            <w:bookmarkStart w:id="107" w:name="_Toc51245912"/>
            <w:r w:rsidRPr="0007305C">
              <w:rPr>
                <w:b/>
                <w:color w:val="FFFFFF"/>
                <w:szCs w:val="22"/>
              </w:rPr>
              <w:t>Error Code</w:t>
            </w:r>
          </w:p>
        </w:tc>
        <w:tc>
          <w:tcPr>
            <w:tcW w:w="3690" w:type="dxa"/>
            <w:tcBorders>
              <w:top w:val="single" w:sz="4" w:space="0" w:color="000000"/>
              <w:left w:val="single" w:sz="4" w:space="0" w:color="000000"/>
              <w:bottom w:val="single" w:sz="4" w:space="0" w:color="000000"/>
              <w:right w:val="single" w:sz="4" w:space="0" w:color="000000"/>
            </w:tcBorders>
            <w:shd w:val="clear" w:color="auto" w:fill="002060"/>
            <w:vAlign w:val="center"/>
            <w:hideMark/>
          </w:tcPr>
          <w:p w14:paraId="098C8C98" w14:textId="6FB3E4EB" w:rsidR="004E66B1" w:rsidRPr="0007305C" w:rsidRDefault="004E66B1" w:rsidP="004E66B1">
            <w:pPr>
              <w:spacing w:line="256" w:lineRule="auto"/>
              <w:ind w:left="10"/>
              <w:jc w:val="center"/>
              <w:rPr>
                <w:color w:val="000000"/>
                <w:szCs w:val="22"/>
              </w:rPr>
            </w:pPr>
            <w:r w:rsidRPr="0007305C">
              <w:rPr>
                <w:b/>
                <w:color w:val="FFFFFF"/>
                <w:szCs w:val="22"/>
              </w:rPr>
              <w:t>Message</w:t>
            </w:r>
          </w:p>
        </w:tc>
        <w:tc>
          <w:tcPr>
            <w:tcW w:w="3960" w:type="dxa"/>
            <w:tcBorders>
              <w:top w:val="single" w:sz="4" w:space="0" w:color="000000"/>
              <w:left w:val="single" w:sz="4" w:space="0" w:color="000000"/>
              <w:bottom w:val="single" w:sz="4" w:space="0" w:color="000000"/>
              <w:right w:val="single" w:sz="4" w:space="0" w:color="000000"/>
            </w:tcBorders>
            <w:shd w:val="clear" w:color="auto" w:fill="002060"/>
            <w:vAlign w:val="center"/>
          </w:tcPr>
          <w:p w14:paraId="2FA14709" w14:textId="702F603B" w:rsidR="004E66B1" w:rsidRPr="0007305C" w:rsidRDefault="004E66B1" w:rsidP="004E66B1">
            <w:pPr>
              <w:spacing w:line="256" w:lineRule="auto"/>
              <w:ind w:left="10"/>
              <w:jc w:val="center"/>
              <w:rPr>
                <w:b/>
                <w:color w:val="FFFFFF"/>
                <w:szCs w:val="22"/>
              </w:rPr>
            </w:pPr>
            <w:r w:rsidRPr="0007305C">
              <w:rPr>
                <w:b/>
                <w:color w:val="FFFFFF"/>
                <w:szCs w:val="22"/>
              </w:rPr>
              <w:t>Response</w:t>
            </w:r>
          </w:p>
        </w:tc>
      </w:tr>
      <w:tr w:rsidR="004E66B1" w:rsidRPr="004E66B1" w14:paraId="249178D7" w14:textId="2A45D674" w:rsidTr="00830558">
        <w:trPr>
          <w:trHeight w:val="318"/>
        </w:trPr>
        <w:tc>
          <w:tcPr>
            <w:tcW w:w="2610" w:type="dxa"/>
            <w:tcBorders>
              <w:top w:val="single" w:sz="4" w:space="0" w:color="000000"/>
              <w:left w:val="single" w:sz="4" w:space="0" w:color="000000"/>
              <w:bottom w:val="single" w:sz="4" w:space="0" w:color="000000"/>
              <w:right w:val="single" w:sz="4" w:space="0" w:color="000000"/>
            </w:tcBorders>
          </w:tcPr>
          <w:p w14:paraId="71A33EEB" w14:textId="718FDC4B" w:rsidR="004E66B1" w:rsidRPr="00830558" w:rsidRDefault="00171AD1">
            <w:pPr>
              <w:spacing w:line="256" w:lineRule="auto"/>
              <w:rPr>
                <w:color w:val="000000"/>
                <w:szCs w:val="22"/>
              </w:rPr>
            </w:pPr>
            <w:r w:rsidRPr="00830558">
              <w:rPr>
                <w:color w:val="000000"/>
                <w:szCs w:val="22"/>
              </w:rPr>
              <w:t>Insert error code</w:t>
            </w:r>
          </w:p>
        </w:tc>
        <w:tc>
          <w:tcPr>
            <w:tcW w:w="3690" w:type="dxa"/>
            <w:tcBorders>
              <w:top w:val="single" w:sz="4" w:space="0" w:color="000000"/>
              <w:left w:val="single" w:sz="4" w:space="0" w:color="000000"/>
              <w:bottom w:val="single" w:sz="4" w:space="0" w:color="000000"/>
              <w:right w:val="single" w:sz="4" w:space="0" w:color="000000"/>
            </w:tcBorders>
          </w:tcPr>
          <w:p w14:paraId="1EB1C2F8" w14:textId="3CAA750F" w:rsidR="004E66B1" w:rsidRPr="00830558" w:rsidRDefault="004E66B1">
            <w:pPr>
              <w:spacing w:line="256" w:lineRule="auto"/>
              <w:ind w:left="1"/>
              <w:rPr>
                <w:color w:val="000000"/>
                <w:szCs w:val="22"/>
              </w:rPr>
            </w:pPr>
          </w:p>
        </w:tc>
        <w:tc>
          <w:tcPr>
            <w:tcW w:w="3960" w:type="dxa"/>
            <w:tcBorders>
              <w:top w:val="single" w:sz="4" w:space="0" w:color="000000"/>
              <w:left w:val="single" w:sz="4" w:space="0" w:color="000000"/>
              <w:bottom w:val="single" w:sz="4" w:space="0" w:color="000000"/>
              <w:right w:val="single" w:sz="4" w:space="0" w:color="000000"/>
            </w:tcBorders>
          </w:tcPr>
          <w:p w14:paraId="5440F6AF" w14:textId="77777777" w:rsidR="004E66B1" w:rsidRPr="00830558" w:rsidRDefault="004E66B1">
            <w:pPr>
              <w:spacing w:line="256" w:lineRule="auto"/>
              <w:ind w:left="1"/>
              <w:rPr>
                <w:color w:val="000000"/>
                <w:szCs w:val="22"/>
              </w:rPr>
            </w:pPr>
          </w:p>
        </w:tc>
      </w:tr>
      <w:tr w:rsidR="00171AD1" w:rsidRPr="004E66B1" w14:paraId="571F1B8E" w14:textId="7B816C94" w:rsidTr="00830558">
        <w:trPr>
          <w:trHeight w:val="228"/>
        </w:trPr>
        <w:tc>
          <w:tcPr>
            <w:tcW w:w="2610" w:type="dxa"/>
            <w:tcBorders>
              <w:top w:val="single" w:sz="4" w:space="0" w:color="000000"/>
              <w:left w:val="single" w:sz="4" w:space="0" w:color="000000"/>
              <w:bottom w:val="single" w:sz="4" w:space="0" w:color="000000"/>
              <w:right w:val="single" w:sz="4" w:space="0" w:color="000000"/>
            </w:tcBorders>
          </w:tcPr>
          <w:p w14:paraId="7BD59449" w14:textId="35818E88" w:rsidR="00171AD1" w:rsidRPr="00830558" w:rsidRDefault="00171AD1" w:rsidP="00171AD1">
            <w:pPr>
              <w:spacing w:line="256" w:lineRule="auto"/>
              <w:rPr>
                <w:color w:val="000000"/>
                <w:szCs w:val="22"/>
              </w:rPr>
            </w:pPr>
            <w:r w:rsidRPr="00830558">
              <w:rPr>
                <w:color w:val="000000"/>
                <w:szCs w:val="22"/>
              </w:rPr>
              <w:t>Insert error code</w:t>
            </w:r>
          </w:p>
        </w:tc>
        <w:tc>
          <w:tcPr>
            <w:tcW w:w="3690" w:type="dxa"/>
            <w:tcBorders>
              <w:top w:val="single" w:sz="4" w:space="0" w:color="000000"/>
              <w:left w:val="single" w:sz="4" w:space="0" w:color="000000"/>
              <w:bottom w:val="single" w:sz="4" w:space="0" w:color="000000"/>
              <w:right w:val="single" w:sz="4" w:space="0" w:color="000000"/>
            </w:tcBorders>
          </w:tcPr>
          <w:p w14:paraId="4BA6BFF6" w14:textId="6F871CD3" w:rsidR="00171AD1" w:rsidRPr="00830558" w:rsidRDefault="00171AD1" w:rsidP="00171AD1">
            <w:pPr>
              <w:spacing w:line="256" w:lineRule="auto"/>
              <w:ind w:left="1"/>
              <w:rPr>
                <w:color w:val="000000"/>
                <w:szCs w:val="22"/>
              </w:rPr>
            </w:pPr>
          </w:p>
        </w:tc>
        <w:tc>
          <w:tcPr>
            <w:tcW w:w="3960" w:type="dxa"/>
            <w:tcBorders>
              <w:top w:val="single" w:sz="4" w:space="0" w:color="000000"/>
              <w:left w:val="single" w:sz="4" w:space="0" w:color="000000"/>
              <w:bottom w:val="single" w:sz="4" w:space="0" w:color="000000"/>
              <w:right w:val="single" w:sz="4" w:space="0" w:color="000000"/>
            </w:tcBorders>
          </w:tcPr>
          <w:p w14:paraId="2F2F5D62" w14:textId="339D52E3" w:rsidR="00171AD1" w:rsidRPr="00830558" w:rsidRDefault="00171AD1" w:rsidP="00171AD1">
            <w:pPr>
              <w:spacing w:line="256" w:lineRule="auto"/>
              <w:ind w:left="1"/>
              <w:rPr>
                <w:color w:val="000000"/>
                <w:szCs w:val="22"/>
              </w:rPr>
            </w:pPr>
          </w:p>
        </w:tc>
      </w:tr>
      <w:tr w:rsidR="00171AD1" w:rsidRPr="004E66B1" w14:paraId="274ECA49" w14:textId="087DD546" w:rsidTr="00830558">
        <w:trPr>
          <w:trHeight w:val="291"/>
        </w:trPr>
        <w:tc>
          <w:tcPr>
            <w:tcW w:w="2610" w:type="dxa"/>
            <w:tcBorders>
              <w:top w:val="single" w:sz="4" w:space="0" w:color="000000"/>
              <w:left w:val="single" w:sz="4" w:space="0" w:color="000000"/>
              <w:bottom w:val="single" w:sz="4" w:space="0" w:color="000000"/>
              <w:right w:val="single" w:sz="4" w:space="0" w:color="000000"/>
            </w:tcBorders>
          </w:tcPr>
          <w:p w14:paraId="5F70F299" w14:textId="747B273D" w:rsidR="00171AD1" w:rsidRPr="00830558" w:rsidRDefault="00171AD1" w:rsidP="00171AD1">
            <w:pPr>
              <w:spacing w:line="256" w:lineRule="auto"/>
              <w:rPr>
                <w:color w:val="000000"/>
                <w:szCs w:val="22"/>
              </w:rPr>
            </w:pPr>
            <w:r w:rsidRPr="00830558">
              <w:rPr>
                <w:color w:val="000000"/>
                <w:szCs w:val="22"/>
              </w:rPr>
              <w:t>Insert error code</w:t>
            </w:r>
          </w:p>
        </w:tc>
        <w:tc>
          <w:tcPr>
            <w:tcW w:w="3690" w:type="dxa"/>
            <w:tcBorders>
              <w:top w:val="single" w:sz="4" w:space="0" w:color="000000"/>
              <w:left w:val="single" w:sz="4" w:space="0" w:color="000000"/>
              <w:bottom w:val="single" w:sz="4" w:space="0" w:color="000000"/>
              <w:right w:val="single" w:sz="4" w:space="0" w:color="000000"/>
            </w:tcBorders>
          </w:tcPr>
          <w:p w14:paraId="0B17B386" w14:textId="4B78E942" w:rsidR="00171AD1" w:rsidRPr="00830558" w:rsidRDefault="00171AD1" w:rsidP="00171AD1">
            <w:pPr>
              <w:spacing w:line="256" w:lineRule="auto"/>
              <w:ind w:left="1"/>
              <w:rPr>
                <w:color w:val="000000"/>
                <w:szCs w:val="22"/>
              </w:rPr>
            </w:pPr>
          </w:p>
        </w:tc>
        <w:tc>
          <w:tcPr>
            <w:tcW w:w="3960" w:type="dxa"/>
            <w:tcBorders>
              <w:top w:val="single" w:sz="4" w:space="0" w:color="000000"/>
              <w:left w:val="single" w:sz="4" w:space="0" w:color="000000"/>
              <w:bottom w:val="single" w:sz="4" w:space="0" w:color="000000"/>
              <w:right w:val="single" w:sz="4" w:space="0" w:color="000000"/>
            </w:tcBorders>
          </w:tcPr>
          <w:p w14:paraId="5E6B9474" w14:textId="2977D034" w:rsidR="00171AD1" w:rsidRPr="00830558" w:rsidRDefault="00171AD1" w:rsidP="00171AD1">
            <w:pPr>
              <w:spacing w:line="256" w:lineRule="auto"/>
              <w:ind w:left="1"/>
              <w:rPr>
                <w:color w:val="000000"/>
                <w:szCs w:val="22"/>
              </w:rPr>
            </w:pPr>
          </w:p>
        </w:tc>
      </w:tr>
      <w:tr w:rsidR="00171AD1" w:rsidRPr="004E66B1" w14:paraId="74262A33" w14:textId="4A9EFC06" w:rsidTr="00830558">
        <w:trPr>
          <w:trHeight w:val="318"/>
        </w:trPr>
        <w:tc>
          <w:tcPr>
            <w:tcW w:w="2610" w:type="dxa"/>
            <w:tcBorders>
              <w:top w:val="single" w:sz="4" w:space="0" w:color="000000"/>
              <w:left w:val="single" w:sz="4" w:space="0" w:color="000000"/>
              <w:bottom w:val="single" w:sz="4" w:space="0" w:color="000000"/>
              <w:right w:val="single" w:sz="4" w:space="0" w:color="000000"/>
            </w:tcBorders>
          </w:tcPr>
          <w:p w14:paraId="14B32B9D" w14:textId="2E592A13" w:rsidR="00171AD1" w:rsidRPr="00830558" w:rsidRDefault="00171AD1" w:rsidP="00171AD1">
            <w:pPr>
              <w:spacing w:line="256" w:lineRule="auto"/>
              <w:rPr>
                <w:color w:val="000000"/>
                <w:szCs w:val="22"/>
              </w:rPr>
            </w:pPr>
            <w:r w:rsidRPr="00830558">
              <w:rPr>
                <w:color w:val="000000"/>
                <w:szCs w:val="22"/>
              </w:rPr>
              <w:t>Insert error code</w:t>
            </w:r>
          </w:p>
        </w:tc>
        <w:tc>
          <w:tcPr>
            <w:tcW w:w="3690" w:type="dxa"/>
            <w:tcBorders>
              <w:top w:val="single" w:sz="4" w:space="0" w:color="000000"/>
              <w:left w:val="single" w:sz="4" w:space="0" w:color="000000"/>
              <w:bottom w:val="single" w:sz="4" w:space="0" w:color="000000"/>
              <w:right w:val="single" w:sz="4" w:space="0" w:color="000000"/>
            </w:tcBorders>
          </w:tcPr>
          <w:p w14:paraId="389CD863" w14:textId="2FA19B67" w:rsidR="00171AD1" w:rsidRPr="00830558" w:rsidRDefault="00171AD1" w:rsidP="00171AD1">
            <w:pPr>
              <w:spacing w:line="256" w:lineRule="auto"/>
              <w:ind w:left="1"/>
              <w:rPr>
                <w:color w:val="000000"/>
                <w:szCs w:val="22"/>
              </w:rPr>
            </w:pPr>
          </w:p>
        </w:tc>
        <w:tc>
          <w:tcPr>
            <w:tcW w:w="3960" w:type="dxa"/>
            <w:tcBorders>
              <w:top w:val="single" w:sz="4" w:space="0" w:color="000000"/>
              <w:left w:val="single" w:sz="4" w:space="0" w:color="000000"/>
              <w:bottom w:val="single" w:sz="4" w:space="0" w:color="000000"/>
              <w:right w:val="single" w:sz="4" w:space="0" w:color="000000"/>
            </w:tcBorders>
          </w:tcPr>
          <w:p w14:paraId="50375FCD" w14:textId="400C2E4E" w:rsidR="00171AD1" w:rsidRPr="00830558" w:rsidRDefault="00171AD1" w:rsidP="00171AD1">
            <w:pPr>
              <w:spacing w:line="256" w:lineRule="auto"/>
              <w:ind w:left="1"/>
              <w:rPr>
                <w:color w:val="000000"/>
                <w:szCs w:val="22"/>
              </w:rPr>
            </w:pPr>
          </w:p>
        </w:tc>
      </w:tr>
      <w:tr w:rsidR="00171AD1" w:rsidRPr="004E66B1" w14:paraId="4A5EB8EE" w14:textId="6577554D" w:rsidTr="00830558">
        <w:trPr>
          <w:trHeight w:val="246"/>
        </w:trPr>
        <w:tc>
          <w:tcPr>
            <w:tcW w:w="2610" w:type="dxa"/>
            <w:tcBorders>
              <w:top w:val="single" w:sz="4" w:space="0" w:color="000000"/>
              <w:left w:val="single" w:sz="4" w:space="0" w:color="000000"/>
              <w:bottom w:val="single" w:sz="4" w:space="0" w:color="000000"/>
              <w:right w:val="single" w:sz="4" w:space="0" w:color="000000"/>
            </w:tcBorders>
          </w:tcPr>
          <w:p w14:paraId="772DD75E" w14:textId="19648342" w:rsidR="00171AD1" w:rsidRPr="00830558" w:rsidRDefault="00171AD1" w:rsidP="00171AD1">
            <w:pPr>
              <w:spacing w:line="256" w:lineRule="auto"/>
              <w:rPr>
                <w:color w:val="000000"/>
                <w:szCs w:val="22"/>
              </w:rPr>
            </w:pPr>
            <w:r w:rsidRPr="00830558">
              <w:rPr>
                <w:color w:val="000000"/>
                <w:szCs w:val="22"/>
              </w:rPr>
              <w:t>Insert error code</w:t>
            </w:r>
          </w:p>
        </w:tc>
        <w:tc>
          <w:tcPr>
            <w:tcW w:w="3690" w:type="dxa"/>
            <w:tcBorders>
              <w:top w:val="single" w:sz="4" w:space="0" w:color="000000"/>
              <w:left w:val="single" w:sz="4" w:space="0" w:color="000000"/>
              <w:bottom w:val="single" w:sz="4" w:space="0" w:color="000000"/>
              <w:right w:val="single" w:sz="4" w:space="0" w:color="000000"/>
            </w:tcBorders>
          </w:tcPr>
          <w:p w14:paraId="34AC2045" w14:textId="283AF00B" w:rsidR="00171AD1" w:rsidRPr="00830558" w:rsidRDefault="00171AD1" w:rsidP="00171AD1">
            <w:pPr>
              <w:spacing w:line="256" w:lineRule="auto"/>
              <w:ind w:left="1"/>
              <w:rPr>
                <w:color w:val="000000"/>
                <w:szCs w:val="22"/>
              </w:rPr>
            </w:pPr>
          </w:p>
        </w:tc>
        <w:tc>
          <w:tcPr>
            <w:tcW w:w="3960" w:type="dxa"/>
            <w:tcBorders>
              <w:top w:val="single" w:sz="4" w:space="0" w:color="000000"/>
              <w:left w:val="single" w:sz="4" w:space="0" w:color="000000"/>
              <w:bottom w:val="single" w:sz="4" w:space="0" w:color="000000"/>
              <w:right w:val="single" w:sz="4" w:space="0" w:color="000000"/>
            </w:tcBorders>
          </w:tcPr>
          <w:p w14:paraId="2E105B11" w14:textId="0DD75856" w:rsidR="00171AD1" w:rsidRPr="00830558" w:rsidRDefault="00171AD1" w:rsidP="00171AD1">
            <w:pPr>
              <w:spacing w:line="256" w:lineRule="auto"/>
              <w:ind w:left="1"/>
              <w:rPr>
                <w:color w:val="000000"/>
                <w:szCs w:val="22"/>
              </w:rPr>
            </w:pPr>
          </w:p>
        </w:tc>
      </w:tr>
    </w:tbl>
    <w:p w14:paraId="0191964F" w14:textId="4F04838F" w:rsidR="00B22CC1" w:rsidRPr="004E66B1" w:rsidRDefault="00B22CC1" w:rsidP="00B22CC1">
      <w:pPr>
        <w:pStyle w:val="StdPara"/>
        <w:rPr>
          <w:szCs w:val="22"/>
        </w:rPr>
      </w:pPr>
    </w:p>
    <w:p w14:paraId="399511F7" w14:textId="7E9C80FC" w:rsidR="00CE38FE" w:rsidRDefault="00CE38FE" w:rsidP="00BE1BD7">
      <w:pPr>
        <w:pStyle w:val="Heading2"/>
        <w:numPr>
          <w:ilvl w:val="1"/>
          <w:numId w:val="9"/>
        </w:numPr>
      </w:pPr>
      <w:bookmarkStart w:id="108" w:name="_Toc51670528"/>
      <w:r>
        <w:t>Processes and Procedures</w:t>
      </w:r>
      <w:bookmarkEnd w:id="108"/>
    </w:p>
    <w:p w14:paraId="31778CDA" w14:textId="5CD7EB05" w:rsidR="0049068E" w:rsidRPr="00502807" w:rsidRDefault="0049068E" w:rsidP="00CE38FE">
      <w:pPr>
        <w:pStyle w:val="StdPara"/>
        <w:rPr>
          <w:i/>
          <w:color w:val="0070C0"/>
          <w:lang w:eastAsia="en-US"/>
        </w:rPr>
      </w:pPr>
      <w:r w:rsidRPr="00502807">
        <w:rPr>
          <w:i/>
          <w:color w:val="0070C0"/>
          <w:lang w:eastAsia="en-US"/>
        </w:rPr>
        <w:t>Provide instructions for any processes and procedures needed to maintain the operational health of the application. Add subsections as necessary to cover your application.</w:t>
      </w:r>
    </w:p>
    <w:p w14:paraId="550D35E3" w14:textId="09C6FA28" w:rsidR="00CE38FE" w:rsidRPr="00CE38FE" w:rsidRDefault="00CE38FE" w:rsidP="00CE38FE">
      <w:pPr>
        <w:pStyle w:val="StdPara"/>
        <w:rPr>
          <w:lang w:eastAsia="en-US"/>
        </w:rPr>
      </w:pPr>
      <w:r>
        <w:rPr>
          <w:lang w:eastAsia="en-US"/>
        </w:rPr>
        <w:t xml:space="preserve">The following subsections provide </w:t>
      </w:r>
      <w:r w:rsidR="0049068E">
        <w:rPr>
          <w:lang w:eastAsia="en-US"/>
        </w:rPr>
        <w:t>guidance and procedures</w:t>
      </w:r>
      <w:r>
        <w:rPr>
          <w:lang w:eastAsia="en-US"/>
        </w:rPr>
        <w:t xml:space="preserve"> for restart/recovery</w:t>
      </w:r>
      <w:r w:rsidR="0049068E">
        <w:rPr>
          <w:lang w:eastAsia="en-US"/>
        </w:rPr>
        <w:t>, system monitoring, server backup and retention, and end-user access.</w:t>
      </w:r>
    </w:p>
    <w:p w14:paraId="1E25906F" w14:textId="0298C39D" w:rsidR="00BE1BD7" w:rsidRDefault="00BE1BD7" w:rsidP="00CE38FE">
      <w:pPr>
        <w:pStyle w:val="Heading3"/>
      </w:pPr>
      <w:bookmarkStart w:id="109" w:name="_Toc51670529"/>
      <w:r w:rsidRPr="005F47AD">
        <w:t>Restart/Recovery Procedures</w:t>
      </w:r>
      <w:bookmarkEnd w:id="106"/>
      <w:bookmarkEnd w:id="107"/>
      <w:bookmarkEnd w:id="109"/>
    </w:p>
    <w:p w14:paraId="2222C07A" w14:textId="77777777" w:rsidR="00BE1BD7" w:rsidRPr="00502807" w:rsidRDefault="00BE1BD7" w:rsidP="00BE1BD7">
      <w:pPr>
        <w:pStyle w:val="StdPara"/>
        <w:rPr>
          <w:i/>
          <w:color w:val="000000" w:themeColor="text1"/>
          <w:lang w:eastAsia="en-US"/>
        </w:rPr>
      </w:pPr>
      <w:r w:rsidRPr="00502807">
        <w:rPr>
          <w:i/>
          <w:color w:val="0070C0"/>
          <w:lang w:eastAsia="en-US"/>
        </w:rPr>
        <w:t>Provide instructions by which an operator can initiate restart or recovery procedures for the system.</w:t>
      </w:r>
    </w:p>
    <w:p w14:paraId="16CEC856" w14:textId="15B636E1" w:rsidR="00B22CC1" w:rsidRDefault="00B22CC1" w:rsidP="00B22CC1">
      <w:pPr>
        <w:pStyle w:val="StdPara"/>
      </w:pPr>
      <w:bookmarkStart w:id="110" w:name="_Toc51245913"/>
    </w:p>
    <w:p w14:paraId="0A6408EB" w14:textId="311220C9" w:rsidR="00CE38FE" w:rsidRDefault="00CE38FE" w:rsidP="00CE38FE">
      <w:pPr>
        <w:pStyle w:val="Heading3"/>
      </w:pPr>
      <w:bookmarkStart w:id="111" w:name="_Toc51670530"/>
      <w:r>
        <w:t>System Monitoring Procedures</w:t>
      </w:r>
      <w:bookmarkEnd w:id="111"/>
    </w:p>
    <w:p w14:paraId="1F809351" w14:textId="5AF11348" w:rsidR="00CE38FE" w:rsidRPr="00502807" w:rsidRDefault="00CE38FE" w:rsidP="00CE38FE">
      <w:pPr>
        <w:pStyle w:val="StdPara"/>
        <w:rPr>
          <w:i/>
          <w:color w:val="0070C0"/>
          <w:lang w:eastAsia="en-US"/>
        </w:rPr>
      </w:pPr>
      <w:r w:rsidRPr="00502807">
        <w:rPr>
          <w:i/>
          <w:color w:val="0070C0"/>
          <w:lang w:eastAsia="en-US"/>
        </w:rPr>
        <w:t xml:space="preserve">Provide instructions </w:t>
      </w:r>
      <w:r w:rsidR="0049068E" w:rsidRPr="00502807">
        <w:rPr>
          <w:i/>
          <w:color w:val="0070C0"/>
          <w:lang w:eastAsia="en-US"/>
        </w:rPr>
        <w:t>for any system monitoring procedures.</w:t>
      </w:r>
    </w:p>
    <w:p w14:paraId="6D7DA418" w14:textId="72FD9D8F" w:rsidR="0049068E" w:rsidRPr="0049068E" w:rsidRDefault="0049068E" w:rsidP="00CE38FE">
      <w:pPr>
        <w:pStyle w:val="StdPara"/>
        <w:rPr>
          <w:color w:val="000000" w:themeColor="text1"/>
          <w:lang w:eastAsia="en-US"/>
        </w:rPr>
      </w:pPr>
    </w:p>
    <w:p w14:paraId="2A3ECD1B" w14:textId="5C08603B" w:rsidR="00BE1BD7" w:rsidRDefault="00CE38FE" w:rsidP="00CE38FE">
      <w:pPr>
        <w:pStyle w:val="Heading3"/>
      </w:pPr>
      <w:bookmarkStart w:id="112" w:name="_Toc51670531"/>
      <w:r>
        <w:t xml:space="preserve">Server </w:t>
      </w:r>
      <w:r w:rsidR="00BE1BD7">
        <w:t xml:space="preserve">Backup </w:t>
      </w:r>
      <w:r>
        <w:t xml:space="preserve">and Retention </w:t>
      </w:r>
      <w:r w:rsidR="00BE1BD7">
        <w:t>Procedures</w:t>
      </w:r>
      <w:bookmarkEnd w:id="110"/>
      <w:bookmarkEnd w:id="112"/>
    </w:p>
    <w:p w14:paraId="464F54E8" w14:textId="6D28D500" w:rsidR="00BE1BD7" w:rsidRDefault="00BE1BD7" w:rsidP="00BE1BD7">
      <w:pPr>
        <w:pStyle w:val="StdPara"/>
        <w:rPr>
          <w:i/>
          <w:color w:val="0070C0"/>
          <w:lang w:eastAsia="en-US"/>
        </w:rPr>
      </w:pPr>
      <w:r w:rsidRPr="00502807">
        <w:rPr>
          <w:i/>
          <w:color w:val="0070C0"/>
          <w:lang w:eastAsia="en-US"/>
        </w:rPr>
        <w:t>Provide instructions by which the operator can initiate backup procedures. Cross-reference applicable instructions with procedures in the Contingency Plan.</w:t>
      </w:r>
    </w:p>
    <w:p w14:paraId="52804973" w14:textId="77777777" w:rsidR="00502807" w:rsidRPr="00502807" w:rsidRDefault="00502807" w:rsidP="00502807">
      <w:pPr>
        <w:pStyle w:val="StdPara"/>
      </w:pPr>
    </w:p>
    <w:p w14:paraId="4DFC3F8A" w14:textId="4BE768B2" w:rsidR="00CE38FE" w:rsidRDefault="00CE38FE" w:rsidP="00CE38FE">
      <w:pPr>
        <w:pStyle w:val="Heading3"/>
      </w:pPr>
      <w:bookmarkStart w:id="113" w:name="_Toc51670532"/>
      <w:r>
        <w:t>End-User Access Procedures</w:t>
      </w:r>
      <w:bookmarkEnd w:id="113"/>
    </w:p>
    <w:p w14:paraId="08D8BE9A" w14:textId="6F25DD5D" w:rsidR="0049068E" w:rsidRPr="00502807" w:rsidRDefault="0049068E" w:rsidP="0049068E">
      <w:pPr>
        <w:pStyle w:val="StdPara"/>
        <w:rPr>
          <w:i/>
          <w:color w:val="0070C0"/>
          <w:lang w:eastAsia="en-US"/>
        </w:rPr>
      </w:pPr>
      <w:r w:rsidRPr="00502807">
        <w:rPr>
          <w:i/>
          <w:color w:val="0070C0"/>
          <w:lang w:eastAsia="en-US"/>
        </w:rPr>
        <w:t>Provide instructions for any end-user access procedures applicable for your application.</w:t>
      </w:r>
    </w:p>
    <w:p w14:paraId="330DE5E9" w14:textId="5F366150" w:rsidR="00B22CC1" w:rsidRPr="00E92932" w:rsidRDefault="00B22CC1" w:rsidP="00BE1BD7">
      <w:pPr>
        <w:pStyle w:val="StdPara"/>
        <w:rPr>
          <w:color w:val="000000" w:themeColor="text1"/>
          <w:lang w:eastAsia="en-US"/>
        </w:rPr>
      </w:pPr>
    </w:p>
    <w:p w14:paraId="6C7928C9" w14:textId="77777777" w:rsidR="00BE1BD7" w:rsidRDefault="00BE1BD7" w:rsidP="00BE1BD7">
      <w:pPr>
        <w:pStyle w:val="Heading1"/>
        <w:numPr>
          <w:ilvl w:val="0"/>
          <w:numId w:val="9"/>
        </w:numPr>
      </w:pPr>
      <w:bookmarkStart w:id="114" w:name="_Toc366501981"/>
      <w:bookmarkStart w:id="115" w:name="_Toc51245914"/>
      <w:bookmarkStart w:id="116" w:name="_Toc51670533"/>
      <w:r w:rsidRPr="00BF388F">
        <w:t>System</w:t>
      </w:r>
      <w:r w:rsidRPr="00E0283E">
        <w:t xml:space="preserve"> Maintenance Procedures</w:t>
      </w:r>
      <w:bookmarkEnd w:id="114"/>
      <w:bookmarkEnd w:id="115"/>
      <w:bookmarkEnd w:id="116"/>
    </w:p>
    <w:p w14:paraId="7F1EA56C" w14:textId="4BFA9B85" w:rsidR="00BE1BD7" w:rsidRPr="00502807" w:rsidRDefault="00D83153" w:rsidP="00BE1BD7">
      <w:pPr>
        <w:pStyle w:val="StdPara"/>
        <w:rPr>
          <w:i/>
          <w:color w:val="0070C0"/>
        </w:rPr>
      </w:pPr>
      <w:r w:rsidRPr="00502807">
        <w:rPr>
          <w:i/>
          <w:color w:val="0070C0"/>
        </w:rPr>
        <w:t xml:space="preserve">Provide </w:t>
      </w:r>
      <w:r w:rsidR="00BE1BD7" w:rsidRPr="00502807">
        <w:rPr>
          <w:i/>
          <w:color w:val="0070C0"/>
        </w:rPr>
        <w:t>information necessary to maintain the performance of the system and outline maintenance procedures.</w:t>
      </w:r>
    </w:p>
    <w:p w14:paraId="40F77D9B" w14:textId="07BE2987" w:rsidR="00D83153" w:rsidRDefault="00D83153" w:rsidP="00BE1BD7">
      <w:pPr>
        <w:pStyle w:val="StdPara"/>
      </w:pPr>
      <w:r>
        <w:t xml:space="preserve">This section provides an overview of the responsibilities and processes used to maintain the various components of the application within </w:t>
      </w:r>
      <w:r w:rsidR="007242D8">
        <w:t xml:space="preserve">its </w:t>
      </w:r>
      <w:r>
        <w:t xml:space="preserve">various environments. Maintenance procedures include but are not limited to monitoring and pro-actively remediating system vulnerabilities, ensuring </w:t>
      </w:r>
      <w:r w:rsidR="00211588">
        <w:t xml:space="preserve">timely upgrades to </w:t>
      </w:r>
      <w:r>
        <w:t xml:space="preserve">components </w:t>
      </w:r>
      <w:r w:rsidR="00211588">
        <w:t>t</w:t>
      </w:r>
      <w:r>
        <w:t>o mitigate End-of-Life maintenance concerns</w:t>
      </w:r>
      <w:r w:rsidR="007242D8">
        <w:t>,</w:t>
      </w:r>
      <w:r>
        <w:t xml:space="preserve"> etc.</w:t>
      </w:r>
    </w:p>
    <w:p w14:paraId="6DFD257E" w14:textId="24A57685" w:rsidR="0049068E" w:rsidRDefault="0049068E" w:rsidP="00BE1BD7">
      <w:pPr>
        <w:pStyle w:val="Heading2"/>
        <w:numPr>
          <w:ilvl w:val="1"/>
          <w:numId w:val="9"/>
        </w:numPr>
      </w:pPr>
      <w:bookmarkStart w:id="117" w:name="_Toc51670534"/>
      <w:bookmarkStart w:id="118" w:name="_Toc324925734"/>
      <w:bookmarkStart w:id="119" w:name="_Toc366501983"/>
      <w:bookmarkStart w:id="120" w:name="_Toc51245915"/>
      <w:r>
        <w:t>Responsibilities</w:t>
      </w:r>
      <w:bookmarkEnd w:id="117"/>
    </w:p>
    <w:p w14:paraId="7AC0A3D4" w14:textId="0719451A" w:rsidR="0049068E" w:rsidRPr="00502807" w:rsidRDefault="0049068E" w:rsidP="0049068E">
      <w:pPr>
        <w:pStyle w:val="StdPara"/>
        <w:rPr>
          <w:i/>
          <w:color w:val="0070C0"/>
          <w:lang w:eastAsia="en-US"/>
        </w:rPr>
      </w:pPr>
      <w:r w:rsidRPr="00502807">
        <w:rPr>
          <w:i/>
          <w:color w:val="0070C0"/>
          <w:lang w:eastAsia="en-US"/>
        </w:rPr>
        <w:t xml:space="preserve">Identify </w:t>
      </w:r>
      <w:r w:rsidR="00D83153" w:rsidRPr="00502807">
        <w:rPr>
          <w:i/>
          <w:color w:val="0070C0"/>
          <w:lang w:eastAsia="en-US"/>
        </w:rPr>
        <w:t>the respective teams responsible for maintaining the application software and associated support environments. Provide a brief description of each</w:t>
      </w:r>
      <w:r w:rsidR="00211588" w:rsidRPr="00502807">
        <w:rPr>
          <w:i/>
          <w:color w:val="0070C0"/>
          <w:lang w:eastAsia="en-US"/>
        </w:rPr>
        <w:t xml:space="preserve"> team</w:t>
      </w:r>
      <w:r w:rsidR="00D83153" w:rsidRPr="00502807">
        <w:rPr>
          <w:i/>
          <w:color w:val="0070C0"/>
          <w:lang w:eastAsia="en-US"/>
        </w:rPr>
        <w:t xml:space="preserve"> identified in the table.</w:t>
      </w:r>
    </w:p>
    <w:p w14:paraId="194069DB" w14:textId="69B99EF7" w:rsidR="00D83153" w:rsidRDefault="00D83153" w:rsidP="0049068E">
      <w:pPr>
        <w:pStyle w:val="StdPara"/>
        <w:rPr>
          <w:color w:val="000000" w:themeColor="text1"/>
          <w:lang w:eastAsia="en-US"/>
        </w:rPr>
      </w:pPr>
      <w:r>
        <w:rPr>
          <w:color w:val="000000" w:themeColor="text1"/>
          <w:lang w:eastAsia="en-US"/>
        </w:rPr>
        <w:t xml:space="preserve">The Sustainment </w:t>
      </w:r>
      <w:r w:rsidR="007242D8">
        <w:rPr>
          <w:color w:val="000000" w:themeColor="text1"/>
          <w:lang w:eastAsia="en-US"/>
        </w:rPr>
        <w:t>T</w:t>
      </w:r>
      <w:r>
        <w:rPr>
          <w:color w:val="000000" w:themeColor="text1"/>
          <w:lang w:eastAsia="en-US"/>
        </w:rPr>
        <w:t xml:space="preserve">eam is responsible for maintaining the application software above the operating system level in all </w:t>
      </w:r>
      <w:r w:rsidR="007242D8">
        <w:rPr>
          <w:color w:val="000000" w:themeColor="text1"/>
          <w:lang w:eastAsia="en-US"/>
        </w:rPr>
        <w:t>application</w:t>
      </w:r>
      <w:r>
        <w:rPr>
          <w:color w:val="000000" w:themeColor="text1"/>
          <w:lang w:eastAsia="en-US"/>
        </w:rPr>
        <w:t xml:space="preserve"> environments, </w:t>
      </w:r>
      <w:r w:rsidR="00211588">
        <w:rPr>
          <w:color w:val="000000" w:themeColor="text1"/>
          <w:lang w:eastAsia="en-US"/>
        </w:rPr>
        <w:t>including,</w:t>
      </w:r>
      <w:r>
        <w:rPr>
          <w:color w:val="000000" w:themeColor="text1"/>
          <w:lang w:eastAsia="en-US"/>
        </w:rPr>
        <w:t xml:space="preserve"> but not limited to:</w:t>
      </w:r>
    </w:p>
    <w:p w14:paraId="458EBAFE" w14:textId="77777777" w:rsidR="00D83153" w:rsidRPr="00955F03" w:rsidRDefault="00D83153" w:rsidP="00D83153">
      <w:pPr>
        <w:pStyle w:val="BulletBoth"/>
        <w:rPr>
          <w:color w:val="000000" w:themeColor="text1"/>
        </w:rPr>
      </w:pPr>
      <w:r>
        <w:t>P</w:t>
      </w:r>
      <w:r w:rsidRPr="00955F03">
        <w:t>roactively requesting and reviewing system vulnerability reports on a weekly or bi-weekly basis</w:t>
      </w:r>
    </w:p>
    <w:p w14:paraId="0FA887F5" w14:textId="7A72C908" w:rsidR="00D83153" w:rsidRPr="00955F03" w:rsidRDefault="00D83153" w:rsidP="00D83153">
      <w:pPr>
        <w:pStyle w:val="BulletBoth"/>
        <w:rPr>
          <w:color w:val="000000" w:themeColor="text1"/>
          <w:szCs w:val="22"/>
        </w:rPr>
      </w:pPr>
      <w:r w:rsidRPr="00955F03">
        <w:rPr>
          <w:szCs w:val="22"/>
        </w:rPr>
        <w:t>Providing remediation recommendations for system vulnerabilities</w:t>
      </w:r>
    </w:p>
    <w:p w14:paraId="4F7478C7" w14:textId="77777777" w:rsidR="00D83153" w:rsidRPr="00955F03" w:rsidRDefault="00D83153" w:rsidP="00D83153">
      <w:pPr>
        <w:pStyle w:val="BulletBoth"/>
        <w:rPr>
          <w:color w:val="000000" w:themeColor="text1"/>
          <w:szCs w:val="22"/>
        </w:rPr>
      </w:pPr>
      <w:r>
        <w:rPr>
          <w:szCs w:val="22"/>
        </w:rPr>
        <w:t>Providing recommendations for</w:t>
      </w:r>
      <w:r w:rsidRPr="00955F03">
        <w:rPr>
          <w:szCs w:val="22"/>
        </w:rPr>
        <w:t xml:space="preserve"> </w:t>
      </w:r>
      <w:r>
        <w:rPr>
          <w:szCs w:val="22"/>
        </w:rPr>
        <w:t xml:space="preserve">third-party </w:t>
      </w:r>
      <w:r w:rsidRPr="00955F03">
        <w:rPr>
          <w:szCs w:val="22"/>
        </w:rPr>
        <w:t>sof</w:t>
      </w:r>
      <w:r>
        <w:rPr>
          <w:szCs w:val="22"/>
        </w:rPr>
        <w:t>tware upgrades to remain on supported versions</w:t>
      </w:r>
    </w:p>
    <w:p w14:paraId="424A3BAA" w14:textId="12F110AF" w:rsidR="00D83153" w:rsidRPr="00955F03" w:rsidRDefault="00D83153" w:rsidP="00D83153">
      <w:pPr>
        <w:pStyle w:val="BulletBoth"/>
        <w:rPr>
          <w:color w:val="000000" w:themeColor="text1"/>
          <w:szCs w:val="22"/>
        </w:rPr>
      </w:pPr>
      <w:r>
        <w:rPr>
          <w:szCs w:val="22"/>
        </w:rPr>
        <w:t>A</w:t>
      </w:r>
      <w:r w:rsidRPr="00955F03">
        <w:rPr>
          <w:szCs w:val="22"/>
        </w:rPr>
        <w:t>pplying approved updates and patches for all software above the operating system level</w:t>
      </w:r>
      <w:r>
        <w:rPr>
          <w:szCs w:val="22"/>
        </w:rPr>
        <w:t xml:space="preserve"> (excluding &lt;xxx&gt;)</w:t>
      </w:r>
    </w:p>
    <w:p w14:paraId="34DFCCA3" w14:textId="09826971" w:rsidR="00D83153" w:rsidRPr="00D32006" w:rsidRDefault="00D83153" w:rsidP="00D83153">
      <w:pPr>
        <w:pStyle w:val="BulletBoth"/>
        <w:rPr>
          <w:color w:val="000000" w:themeColor="text1"/>
          <w:szCs w:val="22"/>
        </w:rPr>
      </w:pPr>
      <w:r w:rsidRPr="00D32006">
        <w:rPr>
          <w:szCs w:val="22"/>
        </w:rPr>
        <w:t xml:space="preserve">Assisting </w:t>
      </w:r>
      <w:r w:rsidR="00AE01B5">
        <w:rPr>
          <w:szCs w:val="22"/>
        </w:rPr>
        <w:t xml:space="preserve">USDA </w:t>
      </w:r>
      <w:r w:rsidR="00AE01B5" w:rsidRPr="00A446BE">
        <w:rPr>
          <w:color w:val="000000" w:themeColor="text1"/>
        </w:rPr>
        <w:t>Client Experience Center (CEC)</w:t>
      </w:r>
      <w:r w:rsidRPr="00D32006">
        <w:rPr>
          <w:szCs w:val="22"/>
        </w:rPr>
        <w:t xml:space="preserve"> and/or </w:t>
      </w:r>
      <w:r w:rsidRPr="00D83153">
        <w:t>Digital Infrastructure Services Center (DISC)</w:t>
      </w:r>
      <w:r w:rsidRPr="00D32006">
        <w:rPr>
          <w:szCs w:val="22"/>
        </w:rPr>
        <w:t xml:space="preserve"> with monthly patching (or as needed)</w:t>
      </w:r>
    </w:p>
    <w:p w14:paraId="08BA67EE" w14:textId="15987D26" w:rsidR="00D83153" w:rsidRPr="00D32006" w:rsidRDefault="00D83153" w:rsidP="00D83153">
      <w:pPr>
        <w:pStyle w:val="BulletBoth"/>
        <w:rPr>
          <w:rStyle w:val="Hyperlink"/>
          <w:color w:val="000000" w:themeColor="text1"/>
          <w:szCs w:val="22"/>
        </w:rPr>
      </w:pPr>
      <w:r w:rsidRPr="00D32006">
        <w:rPr>
          <w:szCs w:val="22"/>
        </w:rPr>
        <w:t>Validating that the application and reports are online before the start of the next business day (</w:t>
      </w:r>
      <w:r>
        <w:rPr>
          <w:szCs w:val="22"/>
        </w:rPr>
        <w:t>&lt;x&gt;</w:t>
      </w:r>
      <w:r w:rsidRPr="00D32006">
        <w:rPr>
          <w:szCs w:val="22"/>
        </w:rPr>
        <w:t xml:space="preserve"> EST) after patching</w:t>
      </w:r>
    </w:p>
    <w:p w14:paraId="5EB21099" w14:textId="5ECF627A" w:rsidR="00D83153" w:rsidRDefault="00D83153" w:rsidP="0049068E">
      <w:pPr>
        <w:pStyle w:val="StdPara"/>
        <w:rPr>
          <w:lang w:eastAsia="en-US"/>
        </w:rPr>
      </w:pPr>
      <w:r>
        <w:rPr>
          <w:lang w:eastAsia="en-US"/>
        </w:rPr>
        <w:t>The &lt;Support Team 1&gt; is responsible for maintaining &lt;xxxx&gt;.</w:t>
      </w:r>
    </w:p>
    <w:p w14:paraId="35863698" w14:textId="3D69329F" w:rsidR="00D83153" w:rsidRPr="00D83153" w:rsidRDefault="00AE01B5" w:rsidP="00D83153">
      <w:pPr>
        <w:pStyle w:val="StdPara"/>
        <w:rPr>
          <w:lang w:eastAsia="en-US"/>
        </w:rPr>
      </w:pPr>
      <w:r>
        <w:rPr>
          <w:lang w:eastAsia="en-US"/>
        </w:rPr>
        <w:t xml:space="preserve">USDA CEC </w:t>
      </w:r>
      <w:r w:rsidR="00D83153" w:rsidRPr="00D83153">
        <w:rPr>
          <w:lang w:eastAsia="en-US"/>
        </w:rPr>
        <w:t xml:space="preserve">is responsible for maintaining the operating system, </w:t>
      </w:r>
      <w:r w:rsidR="00211588" w:rsidRPr="00D83153">
        <w:rPr>
          <w:lang w:eastAsia="en-US"/>
        </w:rPr>
        <w:t>hardware,</w:t>
      </w:r>
      <w:r w:rsidR="00D83153" w:rsidRPr="00D83153">
        <w:rPr>
          <w:lang w:eastAsia="en-US"/>
        </w:rPr>
        <w:t xml:space="preserve"> and network operations for the following environments: </w:t>
      </w:r>
      <w:r w:rsidR="00502807" w:rsidRPr="00D83153">
        <w:rPr>
          <w:lang w:eastAsia="en-US"/>
        </w:rPr>
        <w:t>Digital Infrastructure Services Center (DISC)</w:t>
      </w:r>
      <w:r w:rsidR="00502807">
        <w:rPr>
          <w:lang w:eastAsia="en-US"/>
        </w:rPr>
        <w:t xml:space="preserve"> Colocation, </w:t>
      </w:r>
      <w:r w:rsidR="00D83153">
        <w:rPr>
          <w:lang w:eastAsia="en-US"/>
        </w:rPr>
        <w:t>&lt;xxx&gt;</w:t>
      </w:r>
      <w:r w:rsidR="00D83153" w:rsidRPr="00D83153">
        <w:rPr>
          <w:lang w:eastAsia="en-US"/>
        </w:rPr>
        <w:t>.</w:t>
      </w:r>
    </w:p>
    <w:p w14:paraId="78E92EF2" w14:textId="583B1B14" w:rsidR="00D83153" w:rsidRPr="00D83153" w:rsidRDefault="00D83153" w:rsidP="00D83153">
      <w:pPr>
        <w:pStyle w:val="StdPara"/>
        <w:rPr>
          <w:lang w:eastAsia="en-US"/>
        </w:rPr>
      </w:pPr>
      <w:r w:rsidRPr="00D83153">
        <w:rPr>
          <w:lang w:eastAsia="en-US"/>
        </w:rPr>
        <w:t xml:space="preserve">The Digital Infrastructure Services Center (DISC) </w:t>
      </w:r>
      <w:r>
        <w:rPr>
          <w:lang w:eastAsia="en-US"/>
        </w:rPr>
        <w:t>i</w:t>
      </w:r>
      <w:r w:rsidRPr="00D83153">
        <w:rPr>
          <w:lang w:eastAsia="en-US"/>
        </w:rPr>
        <w:t xml:space="preserve">s responsible for maintaining the operating system, </w:t>
      </w:r>
      <w:r w:rsidR="00211588" w:rsidRPr="00D83153">
        <w:rPr>
          <w:lang w:eastAsia="en-US"/>
        </w:rPr>
        <w:t>hardware,</w:t>
      </w:r>
      <w:r w:rsidRPr="00D83153">
        <w:rPr>
          <w:lang w:eastAsia="en-US"/>
        </w:rPr>
        <w:t xml:space="preserve"> and network operations for the following </w:t>
      </w:r>
      <w:r>
        <w:rPr>
          <w:lang w:eastAsia="en-US"/>
        </w:rPr>
        <w:t xml:space="preserve"> </w:t>
      </w:r>
      <w:r w:rsidRPr="00D83153">
        <w:rPr>
          <w:lang w:eastAsia="en-US"/>
        </w:rPr>
        <w:t xml:space="preserve">environments: </w:t>
      </w:r>
      <w:r>
        <w:rPr>
          <w:lang w:eastAsia="en-US"/>
        </w:rPr>
        <w:t>&lt;xxx&gt;.</w:t>
      </w:r>
    </w:p>
    <w:p w14:paraId="60D1298A" w14:textId="4FEC47BB" w:rsidR="00F8021F" w:rsidRDefault="00F8021F" w:rsidP="00F8021F">
      <w:pPr>
        <w:pStyle w:val="StdPara"/>
        <w:rPr>
          <w:rStyle w:val="Hyperlink"/>
          <w:color w:val="000000" w:themeColor="text1"/>
          <w:szCs w:val="22"/>
          <w:u w:val="none"/>
        </w:rPr>
      </w:pPr>
      <w:r w:rsidRPr="00F8021F">
        <w:rPr>
          <w:rStyle w:val="Hyperlink"/>
          <w:color w:val="000000" w:themeColor="text1"/>
          <w:szCs w:val="22"/>
          <w:u w:val="none"/>
        </w:rPr>
        <w:t xml:space="preserve">The table below summarizes the responsibilities within </w:t>
      </w:r>
      <w:r w:rsidR="000F02D8" w:rsidRPr="00F8021F">
        <w:rPr>
          <w:rStyle w:val="Hyperlink"/>
          <w:color w:val="000000" w:themeColor="text1"/>
          <w:szCs w:val="22"/>
          <w:u w:val="none"/>
        </w:rPr>
        <w:t>each operating</w:t>
      </w:r>
      <w:r w:rsidRPr="00F8021F">
        <w:rPr>
          <w:rStyle w:val="Hyperlink"/>
          <w:color w:val="000000" w:themeColor="text1"/>
          <w:szCs w:val="22"/>
          <w:u w:val="none"/>
        </w:rPr>
        <w:t xml:space="preserve"> environment.</w:t>
      </w:r>
    </w:p>
    <w:p w14:paraId="1F3E9F3E" w14:textId="1C4B6A02" w:rsidR="00F8021F" w:rsidRDefault="00F8021F" w:rsidP="00F8021F">
      <w:pPr>
        <w:pStyle w:val="Caption"/>
      </w:pPr>
      <w:bookmarkStart w:id="121" w:name="_Toc51670549"/>
      <w:r>
        <w:t xml:space="preserve">Table </w:t>
      </w:r>
      <w:r w:rsidR="00A72535">
        <w:fldChar w:fldCharType="begin"/>
      </w:r>
      <w:r w:rsidR="00A72535">
        <w:instrText xml:space="preserve"> SEQ Table \* ARABIC </w:instrText>
      </w:r>
      <w:r w:rsidR="00A72535">
        <w:fldChar w:fldCharType="separate"/>
      </w:r>
      <w:r w:rsidR="00D80780">
        <w:rPr>
          <w:noProof/>
        </w:rPr>
        <w:t>7</w:t>
      </w:r>
      <w:r w:rsidR="00A72535">
        <w:rPr>
          <w:noProof/>
        </w:rPr>
        <w:fldChar w:fldCharType="end"/>
      </w:r>
      <w:r>
        <w:t xml:space="preserve"> - Maintenance Team Responsible Area</w:t>
      </w:r>
      <w:bookmarkEnd w:id="121"/>
    </w:p>
    <w:p w14:paraId="142E9251" w14:textId="5AE02B49" w:rsidR="004C5DFE" w:rsidRPr="004C5DFE" w:rsidRDefault="004C5DFE" w:rsidP="004C5DFE">
      <w:pPr>
        <w:pStyle w:val="StdPara"/>
        <w:rPr>
          <w:color w:val="0070C0"/>
        </w:rPr>
      </w:pPr>
      <w:r w:rsidRPr="004C5DFE">
        <w:rPr>
          <w:color w:val="0070C0"/>
        </w:rPr>
        <w:t>Insert the name of the team that is responsible for each environment in the appropriate location.</w:t>
      </w:r>
    </w:p>
    <w:tbl>
      <w:tblPr>
        <w:tblStyle w:val="TableGrid0"/>
        <w:tblW w:w="962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Operating environment responsibilities"/>
        <w:tblDescription w:val="Table listing the responsible area, and associated team for production, pre-production, UAT, integ, and training."/>
      </w:tblPr>
      <w:tblGrid>
        <w:gridCol w:w="2695"/>
        <w:gridCol w:w="1530"/>
        <w:gridCol w:w="1530"/>
        <w:gridCol w:w="1350"/>
        <w:gridCol w:w="1170"/>
        <w:gridCol w:w="1350"/>
      </w:tblGrid>
      <w:tr w:rsidR="00F8021F" w:rsidRPr="00A90A48" w14:paraId="373CAF58" w14:textId="77777777" w:rsidTr="00F8021F">
        <w:trPr>
          <w:tblHeader/>
        </w:trPr>
        <w:tc>
          <w:tcPr>
            <w:tcW w:w="2695" w:type="dxa"/>
            <w:shd w:val="clear" w:color="auto" w:fill="002060"/>
            <w:vAlign w:val="center"/>
          </w:tcPr>
          <w:p w14:paraId="05F76991" w14:textId="6941AD39" w:rsidR="00F8021F" w:rsidRPr="00F8021F" w:rsidRDefault="00F8021F" w:rsidP="00F8021F">
            <w:pPr>
              <w:jc w:val="center"/>
              <w:rPr>
                <w:rStyle w:val="Hyperlink"/>
                <w:rFonts w:ascii="Arial" w:hAnsi="Arial" w:cs="Arial"/>
                <w:b/>
                <w:color w:val="FFFFFF" w:themeColor="background1"/>
                <w:szCs w:val="22"/>
                <w:u w:val="none"/>
              </w:rPr>
            </w:pPr>
            <w:r w:rsidRPr="00F8021F">
              <w:rPr>
                <w:rStyle w:val="Hyperlink"/>
                <w:rFonts w:ascii="Arial" w:hAnsi="Arial" w:cs="Arial"/>
                <w:b/>
                <w:color w:val="FFFFFF" w:themeColor="background1"/>
                <w:szCs w:val="22"/>
                <w:u w:val="none"/>
              </w:rPr>
              <w:lastRenderedPageBreak/>
              <w:t>Responsible for</w:t>
            </w:r>
          </w:p>
        </w:tc>
        <w:tc>
          <w:tcPr>
            <w:tcW w:w="1530" w:type="dxa"/>
            <w:shd w:val="clear" w:color="auto" w:fill="002060"/>
            <w:vAlign w:val="center"/>
          </w:tcPr>
          <w:p w14:paraId="7F9980DE" w14:textId="179F5C0B" w:rsidR="00F8021F" w:rsidRPr="00F8021F" w:rsidRDefault="00F8021F" w:rsidP="00F8021F">
            <w:pPr>
              <w:jc w:val="center"/>
              <w:rPr>
                <w:rStyle w:val="Hyperlink"/>
                <w:b/>
                <w:color w:val="FFFFFF" w:themeColor="background1"/>
                <w:szCs w:val="22"/>
                <w:u w:val="none"/>
              </w:rPr>
            </w:pPr>
            <w:r w:rsidRPr="00F8021F">
              <w:rPr>
                <w:rFonts w:ascii="Arial" w:hAnsi="Arial" w:cs="Arial"/>
                <w:b/>
                <w:color w:val="FFFFFF"/>
                <w:szCs w:val="22"/>
              </w:rPr>
              <w:t>Production</w:t>
            </w:r>
          </w:p>
        </w:tc>
        <w:tc>
          <w:tcPr>
            <w:tcW w:w="1530" w:type="dxa"/>
            <w:shd w:val="clear" w:color="auto" w:fill="002060"/>
            <w:vAlign w:val="center"/>
          </w:tcPr>
          <w:p w14:paraId="3EF1B065" w14:textId="579AE0E5" w:rsidR="00F8021F" w:rsidRPr="00F8021F" w:rsidRDefault="00F8021F" w:rsidP="00F8021F">
            <w:pPr>
              <w:jc w:val="center"/>
              <w:rPr>
                <w:rStyle w:val="Hyperlink"/>
                <w:b/>
                <w:color w:val="FFFFFF" w:themeColor="background1"/>
                <w:szCs w:val="22"/>
                <w:u w:val="none"/>
              </w:rPr>
            </w:pPr>
            <w:r w:rsidRPr="00F8021F">
              <w:rPr>
                <w:rFonts w:ascii="Arial" w:hAnsi="Arial" w:cs="Arial"/>
                <w:b/>
                <w:color w:val="FFFFFF"/>
                <w:szCs w:val="22"/>
              </w:rPr>
              <w:t>Pre-Production</w:t>
            </w:r>
          </w:p>
        </w:tc>
        <w:tc>
          <w:tcPr>
            <w:tcW w:w="1350" w:type="dxa"/>
            <w:shd w:val="clear" w:color="auto" w:fill="002060"/>
            <w:vAlign w:val="center"/>
          </w:tcPr>
          <w:p w14:paraId="5908F452" w14:textId="6BB2954B" w:rsidR="00F8021F" w:rsidRPr="00F8021F" w:rsidRDefault="00F8021F" w:rsidP="00F8021F">
            <w:pPr>
              <w:jc w:val="center"/>
              <w:rPr>
                <w:rStyle w:val="Hyperlink"/>
                <w:b/>
                <w:color w:val="FFFFFF" w:themeColor="background1"/>
                <w:szCs w:val="22"/>
                <w:u w:val="none"/>
              </w:rPr>
            </w:pPr>
            <w:r w:rsidRPr="00F8021F">
              <w:rPr>
                <w:rFonts w:ascii="Arial" w:hAnsi="Arial" w:cs="Arial"/>
                <w:b/>
                <w:color w:val="FFFFFF"/>
                <w:szCs w:val="22"/>
              </w:rPr>
              <w:t>UAT</w:t>
            </w:r>
          </w:p>
        </w:tc>
        <w:tc>
          <w:tcPr>
            <w:tcW w:w="1170" w:type="dxa"/>
            <w:shd w:val="clear" w:color="auto" w:fill="002060"/>
            <w:vAlign w:val="center"/>
          </w:tcPr>
          <w:p w14:paraId="4791E1A1" w14:textId="3D1651DC" w:rsidR="00F8021F" w:rsidRPr="00F8021F" w:rsidRDefault="00F8021F" w:rsidP="00F8021F">
            <w:pPr>
              <w:jc w:val="center"/>
              <w:rPr>
                <w:rStyle w:val="Hyperlink"/>
                <w:b/>
                <w:color w:val="FFFFFF" w:themeColor="background1"/>
                <w:szCs w:val="22"/>
                <w:u w:val="none"/>
              </w:rPr>
            </w:pPr>
            <w:r w:rsidRPr="00F8021F">
              <w:rPr>
                <w:rFonts w:ascii="Arial" w:hAnsi="Arial" w:cs="Arial"/>
                <w:b/>
                <w:color w:val="FFFFFF"/>
                <w:szCs w:val="22"/>
              </w:rPr>
              <w:t>INTEG</w:t>
            </w:r>
          </w:p>
        </w:tc>
        <w:tc>
          <w:tcPr>
            <w:tcW w:w="1350" w:type="dxa"/>
            <w:shd w:val="clear" w:color="auto" w:fill="002060"/>
            <w:vAlign w:val="center"/>
          </w:tcPr>
          <w:p w14:paraId="4289B049" w14:textId="77777777" w:rsidR="00F8021F" w:rsidRPr="00F8021F" w:rsidRDefault="00F8021F" w:rsidP="00F8021F">
            <w:pPr>
              <w:jc w:val="center"/>
              <w:rPr>
                <w:rStyle w:val="Hyperlink"/>
                <w:b/>
                <w:color w:val="FFFFFF" w:themeColor="background1"/>
                <w:szCs w:val="22"/>
                <w:u w:val="none"/>
              </w:rPr>
            </w:pPr>
            <w:r w:rsidRPr="00F8021F">
              <w:rPr>
                <w:rFonts w:ascii="Arial" w:hAnsi="Arial" w:cs="Arial"/>
                <w:b/>
                <w:color w:val="FFFFFF"/>
                <w:szCs w:val="22"/>
              </w:rPr>
              <w:t>TRAINING</w:t>
            </w:r>
          </w:p>
        </w:tc>
      </w:tr>
      <w:tr w:rsidR="00F8021F" w14:paraId="6F706F20" w14:textId="77777777" w:rsidTr="00F8021F">
        <w:tc>
          <w:tcPr>
            <w:tcW w:w="2695" w:type="dxa"/>
          </w:tcPr>
          <w:p w14:paraId="2E1FA01B" w14:textId="12740DB9" w:rsidR="00F8021F" w:rsidRPr="00F8021F" w:rsidRDefault="00F8021F" w:rsidP="00F8021F">
            <w:pPr>
              <w:rPr>
                <w:rStyle w:val="Hyperlink"/>
                <w:color w:val="000000" w:themeColor="text1"/>
                <w:szCs w:val="22"/>
                <w:u w:val="none"/>
              </w:rPr>
            </w:pPr>
            <w:r w:rsidRPr="00F8021F">
              <w:rPr>
                <w:rStyle w:val="Hyperlink"/>
                <w:color w:val="000000" w:themeColor="text1"/>
                <w:szCs w:val="22"/>
                <w:u w:val="none"/>
              </w:rPr>
              <w:t>Application Software</w:t>
            </w:r>
          </w:p>
        </w:tc>
        <w:tc>
          <w:tcPr>
            <w:tcW w:w="1530" w:type="dxa"/>
          </w:tcPr>
          <w:p w14:paraId="0E4DFD2F" w14:textId="794AF898" w:rsidR="00F8021F" w:rsidRDefault="00F8021F" w:rsidP="00D12F37">
            <w:pPr>
              <w:rPr>
                <w:rStyle w:val="Hyperlink"/>
                <w:color w:val="000000" w:themeColor="text1"/>
                <w:szCs w:val="22"/>
              </w:rPr>
            </w:pPr>
          </w:p>
        </w:tc>
        <w:tc>
          <w:tcPr>
            <w:tcW w:w="1530" w:type="dxa"/>
          </w:tcPr>
          <w:p w14:paraId="60F6B197" w14:textId="25EFBDA4" w:rsidR="00F8021F" w:rsidRDefault="00F8021F" w:rsidP="00D12F37">
            <w:pPr>
              <w:rPr>
                <w:rStyle w:val="Hyperlink"/>
                <w:color w:val="000000" w:themeColor="text1"/>
                <w:szCs w:val="22"/>
              </w:rPr>
            </w:pPr>
          </w:p>
        </w:tc>
        <w:tc>
          <w:tcPr>
            <w:tcW w:w="1350" w:type="dxa"/>
          </w:tcPr>
          <w:p w14:paraId="7307CC90" w14:textId="459FFE68" w:rsidR="00F8021F" w:rsidRDefault="00F8021F" w:rsidP="00D12F37">
            <w:pPr>
              <w:rPr>
                <w:rStyle w:val="Hyperlink"/>
                <w:color w:val="000000" w:themeColor="text1"/>
                <w:szCs w:val="22"/>
              </w:rPr>
            </w:pPr>
          </w:p>
        </w:tc>
        <w:tc>
          <w:tcPr>
            <w:tcW w:w="1170" w:type="dxa"/>
          </w:tcPr>
          <w:p w14:paraId="0D3FA0EF" w14:textId="17377569" w:rsidR="00F8021F" w:rsidRDefault="00F8021F" w:rsidP="00D12F37">
            <w:pPr>
              <w:rPr>
                <w:rStyle w:val="Hyperlink"/>
                <w:color w:val="000000" w:themeColor="text1"/>
                <w:szCs w:val="22"/>
              </w:rPr>
            </w:pPr>
          </w:p>
        </w:tc>
        <w:tc>
          <w:tcPr>
            <w:tcW w:w="1350" w:type="dxa"/>
          </w:tcPr>
          <w:p w14:paraId="5D0DA499" w14:textId="1984D04A" w:rsidR="00F8021F" w:rsidRDefault="00F8021F" w:rsidP="00D12F37">
            <w:pPr>
              <w:rPr>
                <w:rStyle w:val="Hyperlink"/>
                <w:color w:val="000000" w:themeColor="text1"/>
                <w:szCs w:val="22"/>
              </w:rPr>
            </w:pPr>
          </w:p>
        </w:tc>
      </w:tr>
      <w:tr w:rsidR="00F8021F" w14:paraId="23C652C3" w14:textId="77777777" w:rsidTr="00F8021F">
        <w:tc>
          <w:tcPr>
            <w:tcW w:w="2695" w:type="dxa"/>
          </w:tcPr>
          <w:p w14:paraId="5BE825AC" w14:textId="3C896DC2" w:rsidR="00F8021F" w:rsidRPr="00F8021F" w:rsidRDefault="00F8021F" w:rsidP="00F8021F">
            <w:pPr>
              <w:rPr>
                <w:rStyle w:val="Hyperlink"/>
                <w:color w:val="000000" w:themeColor="text1"/>
                <w:szCs w:val="22"/>
                <w:u w:val="none"/>
              </w:rPr>
            </w:pPr>
            <w:r>
              <w:rPr>
                <w:rStyle w:val="Hyperlink"/>
                <w:color w:val="000000" w:themeColor="text1"/>
                <w:szCs w:val="22"/>
                <w:u w:val="none"/>
              </w:rPr>
              <w:t>Application Server Software</w:t>
            </w:r>
          </w:p>
        </w:tc>
        <w:tc>
          <w:tcPr>
            <w:tcW w:w="1530" w:type="dxa"/>
          </w:tcPr>
          <w:p w14:paraId="73FA17EA" w14:textId="77777777" w:rsidR="00F8021F" w:rsidRDefault="00F8021F" w:rsidP="00D12F37">
            <w:pPr>
              <w:rPr>
                <w:rStyle w:val="Hyperlink"/>
                <w:color w:val="000000" w:themeColor="text1"/>
                <w:szCs w:val="22"/>
              </w:rPr>
            </w:pPr>
          </w:p>
        </w:tc>
        <w:tc>
          <w:tcPr>
            <w:tcW w:w="1530" w:type="dxa"/>
          </w:tcPr>
          <w:p w14:paraId="5C746371" w14:textId="77777777" w:rsidR="00F8021F" w:rsidRDefault="00F8021F" w:rsidP="00D12F37">
            <w:pPr>
              <w:rPr>
                <w:rStyle w:val="Hyperlink"/>
                <w:color w:val="000000" w:themeColor="text1"/>
                <w:szCs w:val="22"/>
              </w:rPr>
            </w:pPr>
          </w:p>
        </w:tc>
        <w:tc>
          <w:tcPr>
            <w:tcW w:w="1350" w:type="dxa"/>
          </w:tcPr>
          <w:p w14:paraId="7817D491" w14:textId="77777777" w:rsidR="00F8021F" w:rsidRDefault="00F8021F" w:rsidP="00D12F37">
            <w:pPr>
              <w:rPr>
                <w:rStyle w:val="Hyperlink"/>
                <w:color w:val="000000" w:themeColor="text1"/>
                <w:szCs w:val="22"/>
              </w:rPr>
            </w:pPr>
          </w:p>
        </w:tc>
        <w:tc>
          <w:tcPr>
            <w:tcW w:w="1170" w:type="dxa"/>
          </w:tcPr>
          <w:p w14:paraId="4542BBCE" w14:textId="77777777" w:rsidR="00F8021F" w:rsidRDefault="00F8021F" w:rsidP="00D12F37">
            <w:pPr>
              <w:rPr>
                <w:rStyle w:val="Hyperlink"/>
                <w:color w:val="000000" w:themeColor="text1"/>
                <w:szCs w:val="22"/>
              </w:rPr>
            </w:pPr>
          </w:p>
        </w:tc>
        <w:tc>
          <w:tcPr>
            <w:tcW w:w="1350" w:type="dxa"/>
          </w:tcPr>
          <w:p w14:paraId="2C2BB4DD" w14:textId="77777777" w:rsidR="00F8021F" w:rsidRDefault="00F8021F" w:rsidP="00D12F37">
            <w:pPr>
              <w:rPr>
                <w:rStyle w:val="Hyperlink"/>
                <w:color w:val="000000" w:themeColor="text1"/>
                <w:szCs w:val="22"/>
              </w:rPr>
            </w:pPr>
          </w:p>
        </w:tc>
      </w:tr>
      <w:tr w:rsidR="00F8021F" w14:paraId="48400329" w14:textId="77777777" w:rsidTr="00F8021F">
        <w:tc>
          <w:tcPr>
            <w:tcW w:w="2695" w:type="dxa"/>
          </w:tcPr>
          <w:p w14:paraId="4913FE00" w14:textId="5EC58E01" w:rsidR="00F8021F" w:rsidRDefault="00F8021F" w:rsidP="00F8021F">
            <w:pPr>
              <w:rPr>
                <w:rStyle w:val="Hyperlink"/>
                <w:color w:val="000000" w:themeColor="text1"/>
                <w:szCs w:val="22"/>
                <w:u w:val="none"/>
              </w:rPr>
            </w:pPr>
            <w:r>
              <w:rPr>
                <w:rStyle w:val="Hyperlink"/>
                <w:color w:val="000000" w:themeColor="text1"/>
                <w:szCs w:val="22"/>
                <w:u w:val="none"/>
              </w:rPr>
              <w:t>Web Server Software</w:t>
            </w:r>
          </w:p>
        </w:tc>
        <w:tc>
          <w:tcPr>
            <w:tcW w:w="1530" w:type="dxa"/>
          </w:tcPr>
          <w:p w14:paraId="1F041474" w14:textId="77777777" w:rsidR="00F8021F" w:rsidRDefault="00F8021F" w:rsidP="00D12F37">
            <w:pPr>
              <w:rPr>
                <w:rStyle w:val="Hyperlink"/>
                <w:color w:val="000000" w:themeColor="text1"/>
                <w:szCs w:val="22"/>
              </w:rPr>
            </w:pPr>
          </w:p>
        </w:tc>
        <w:tc>
          <w:tcPr>
            <w:tcW w:w="1530" w:type="dxa"/>
          </w:tcPr>
          <w:p w14:paraId="7A91606E" w14:textId="77777777" w:rsidR="00F8021F" w:rsidRDefault="00F8021F" w:rsidP="00D12F37">
            <w:pPr>
              <w:rPr>
                <w:rStyle w:val="Hyperlink"/>
                <w:color w:val="000000" w:themeColor="text1"/>
                <w:szCs w:val="22"/>
              </w:rPr>
            </w:pPr>
          </w:p>
        </w:tc>
        <w:tc>
          <w:tcPr>
            <w:tcW w:w="1350" w:type="dxa"/>
          </w:tcPr>
          <w:p w14:paraId="362D684D" w14:textId="77777777" w:rsidR="00F8021F" w:rsidRDefault="00F8021F" w:rsidP="00D12F37">
            <w:pPr>
              <w:rPr>
                <w:rStyle w:val="Hyperlink"/>
                <w:color w:val="000000" w:themeColor="text1"/>
                <w:szCs w:val="22"/>
              </w:rPr>
            </w:pPr>
          </w:p>
        </w:tc>
        <w:tc>
          <w:tcPr>
            <w:tcW w:w="1170" w:type="dxa"/>
          </w:tcPr>
          <w:p w14:paraId="0707340F" w14:textId="77777777" w:rsidR="00F8021F" w:rsidRDefault="00F8021F" w:rsidP="00D12F37">
            <w:pPr>
              <w:rPr>
                <w:rStyle w:val="Hyperlink"/>
                <w:color w:val="000000" w:themeColor="text1"/>
                <w:szCs w:val="22"/>
              </w:rPr>
            </w:pPr>
          </w:p>
        </w:tc>
        <w:tc>
          <w:tcPr>
            <w:tcW w:w="1350" w:type="dxa"/>
          </w:tcPr>
          <w:p w14:paraId="3A64CE02" w14:textId="77777777" w:rsidR="00F8021F" w:rsidRDefault="00F8021F" w:rsidP="00D12F37">
            <w:pPr>
              <w:rPr>
                <w:rStyle w:val="Hyperlink"/>
                <w:color w:val="000000" w:themeColor="text1"/>
                <w:szCs w:val="22"/>
              </w:rPr>
            </w:pPr>
          </w:p>
        </w:tc>
      </w:tr>
      <w:tr w:rsidR="00F8021F" w14:paraId="11DEEB07" w14:textId="77777777" w:rsidTr="00F8021F">
        <w:tc>
          <w:tcPr>
            <w:tcW w:w="2695" w:type="dxa"/>
          </w:tcPr>
          <w:p w14:paraId="47640DE5" w14:textId="4EB04F1E" w:rsidR="00F8021F" w:rsidRPr="00F8021F" w:rsidRDefault="00F8021F" w:rsidP="00D12F37">
            <w:pPr>
              <w:rPr>
                <w:rStyle w:val="Hyperlink"/>
                <w:color w:val="000000" w:themeColor="text1"/>
                <w:szCs w:val="22"/>
                <w:u w:val="none"/>
              </w:rPr>
            </w:pPr>
            <w:r w:rsidRPr="00F8021F">
              <w:rPr>
                <w:rStyle w:val="Hyperlink"/>
                <w:color w:val="000000" w:themeColor="text1"/>
                <w:szCs w:val="22"/>
                <w:u w:val="none"/>
              </w:rPr>
              <w:t>Database</w:t>
            </w:r>
            <w:r>
              <w:rPr>
                <w:rStyle w:val="Hyperlink"/>
                <w:color w:val="000000" w:themeColor="text1"/>
                <w:szCs w:val="22"/>
                <w:u w:val="none"/>
              </w:rPr>
              <w:t xml:space="preserve"> Server Software</w:t>
            </w:r>
          </w:p>
        </w:tc>
        <w:tc>
          <w:tcPr>
            <w:tcW w:w="1530" w:type="dxa"/>
          </w:tcPr>
          <w:p w14:paraId="6475D9FD" w14:textId="2514454D" w:rsidR="00F8021F" w:rsidRDefault="00F8021F" w:rsidP="00D12F37">
            <w:pPr>
              <w:rPr>
                <w:rStyle w:val="Hyperlink"/>
                <w:color w:val="000000" w:themeColor="text1"/>
                <w:szCs w:val="22"/>
              </w:rPr>
            </w:pPr>
          </w:p>
        </w:tc>
        <w:tc>
          <w:tcPr>
            <w:tcW w:w="1530" w:type="dxa"/>
          </w:tcPr>
          <w:p w14:paraId="1838A9E9" w14:textId="1977D432" w:rsidR="00F8021F" w:rsidRDefault="00F8021F" w:rsidP="00D12F37">
            <w:pPr>
              <w:rPr>
                <w:rStyle w:val="Hyperlink"/>
                <w:color w:val="000000" w:themeColor="text1"/>
                <w:szCs w:val="22"/>
              </w:rPr>
            </w:pPr>
          </w:p>
        </w:tc>
        <w:tc>
          <w:tcPr>
            <w:tcW w:w="1350" w:type="dxa"/>
          </w:tcPr>
          <w:p w14:paraId="50DB11CE" w14:textId="3BB492FD" w:rsidR="00F8021F" w:rsidRDefault="00F8021F" w:rsidP="00D12F37">
            <w:pPr>
              <w:rPr>
                <w:rStyle w:val="Hyperlink"/>
                <w:color w:val="000000" w:themeColor="text1"/>
                <w:szCs w:val="22"/>
              </w:rPr>
            </w:pPr>
          </w:p>
        </w:tc>
        <w:tc>
          <w:tcPr>
            <w:tcW w:w="1170" w:type="dxa"/>
          </w:tcPr>
          <w:p w14:paraId="7F46F495" w14:textId="60B28566" w:rsidR="00F8021F" w:rsidRDefault="00F8021F" w:rsidP="00D12F37">
            <w:pPr>
              <w:rPr>
                <w:rStyle w:val="Hyperlink"/>
                <w:color w:val="000000" w:themeColor="text1"/>
                <w:szCs w:val="22"/>
              </w:rPr>
            </w:pPr>
          </w:p>
        </w:tc>
        <w:tc>
          <w:tcPr>
            <w:tcW w:w="1350" w:type="dxa"/>
          </w:tcPr>
          <w:p w14:paraId="6021F5C8" w14:textId="4C2FCC04" w:rsidR="00F8021F" w:rsidRDefault="00F8021F" w:rsidP="00D12F37">
            <w:pPr>
              <w:rPr>
                <w:rStyle w:val="Hyperlink"/>
                <w:color w:val="000000" w:themeColor="text1"/>
                <w:szCs w:val="22"/>
              </w:rPr>
            </w:pPr>
          </w:p>
        </w:tc>
      </w:tr>
      <w:tr w:rsidR="00F8021F" w14:paraId="3C35D1AE" w14:textId="77777777" w:rsidTr="00F8021F">
        <w:tc>
          <w:tcPr>
            <w:tcW w:w="2695" w:type="dxa"/>
          </w:tcPr>
          <w:p w14:paraId="2FEB1834" w14:textId="77777777" w:rsidR="00F8021F" w:rsidRPr="00F8021F" w:rsidRDefault="00F8021F" w:rsidP="00D12F37">
            <w:pPr>
              <w:rPr>
                <w:rStyle w:val="Hyperlink"/>
                <w:color w:val="000000" w:themeColor="text1"/>
                <w:szCs w:val="22"/>
                <w:u w:val="none"/>
              </w:rPr>
            </w:pPr>
            <w:r w:rsidRPr="00F8021F">
              <w:rPr>
                <w:rStyle w:val="Hyperlink"/>
                <w:color w:val="000000" w:themeColor="text1"/>
                <w:szCs w:val="22"/>
                <w:u w:val="none"/>
              </w:rPr>
              <w:t>eAuth Single Sign On</w:t>
            </w:r>
          </w:p>
        </w:tc>
        <w:tc>
          <w:tcPr>
            <w:tcW w:w="1530" w:type="dxa"/>
          </w:tcPr>
          <w:p w14:paraId="690C4041" w14:textId="3D6AAD48" w:rsidR="00F8021F" w:rsidRDefault="00F8021F" w:rsidP="00D12F37">
            <w:pPr>
              <w:rPr>
                <w:rStyle w:val="Hyperlink"/>
                <w:color w:val="000000" w:themeColor="text1"/>
                <w:szCs w:val="22"/>
              </w:rPr>
            </w:pPr>
          </w:p>
        </w:tc>
        <w:tc>
          <w:tcPr>
            <w:tcW w:w="1530" w:type="dxa"/>
          </w:tcPr>
          <w:p w14:paraId="1609F4C1" w14:textId="5738E9B5" w:rsidR="00F8021F" w:rsidRDefault="00F8021F" w:rsidP="00D12F37">
            <w:pPr>
              <w:rPr>
                <w:rStyle w:val="Hyperlink"/>
                <w:color w:val="000000" w:themeColor="text1"/>
                <w:szCs w:val="22"/>
              </w:rPr>
            </w:pPr>
          </w:p>
        </w:tc>
        <w:tc>
          <w:tcPr>
            <w:tcW w:w="1350" w:type="dxa"/>
          </w:tcPr>
          <w:p w14:paraId="16FF3C40" w14:textId="70F3E22E" w:rsidR="00F8021F" w:rsidRDefault="00F8021F" w:rsidP="00D12F37">
            <w:pPr>
              <w:rPr>
                <w:rStyle w:val="Hyperlink"/>
                <w:color w:val="000000" w:themeColor="text1"/>
                <w:szCs w:val="22"/>
              </w:rPr>
            </w:pPr>
          </w:p>
        </w:tc>
        <w:tc>
          <w:tcPr>
            <w:tcW w:w="1170" w:type="dxa"/>
          </w:tcPr>
          <w:p w14:paraId="58B71633" w14:textId="1F2531CA" w:rsidR="00F8021F" w:rsidRDefault="00F8021F" w:rsidP="00D12F37">
            <w:pPr>
              <w:rPr>
                <w:rStyle w:val="Hyperlink"/>
                <w:color w:val="000000" w:themeColor="text1"/>
                <w:szCs w:val="22"/>
              </w:rPr>
            </w:pPr>
          </w:p>
        </w:tc>
        <w:tc>
          <w:tcPr>
            <w:tcW w:w="1350" w:type="dxa"/>
          </w:tcPr>
          <w:p w14:paraId="02DB9027" w14:textId="15B36B39" w:rsidR="00F8021F" w:rsidRDefault="00F8021F" w:rsidP="00D12F37">
            <w:pPr>
              <w:rPr>
                <w:rStyle w:val="Hyperlink"/>
                <w:color w:val="000000" w:themeColor="text1"/>
                <w:szCs w:val="22"/>
              </w:rPr>
            </w:pPr>
          </w:p>
        </w:tc>
      </w:tr>
      <w:tr w:rsidR="00F8021F" w14:paraId="4842E15D" w14:textId="77777777" w:rsidTr="00F8021F">
        <w:tc>
          <w:tcPr>
            <w:tcW w:w="2695" w:type="dxa"/>
          </w:tcPr>
          <w:p w14:paraId="3CE5D84C" w14:textId="77777777" w:rsidR="00F8021F" w:rsidRPr="00F8021F" w:rsidRDefault="00F8021F" w:rsidP="00D12F37">
            <w:pPr>
              <w:rPr>
                <w:rStyle w:val="Hyperlink"/>
                <w:color w:val="000000" w:themeColor="text1"/>
                <w:szCs w:val="22"/>
                <w:u w:val="none"/>
              </w:rPr>
            </w:pPr>
            <w:r w:rsidRPr="00F8021F">
              <w:rPr>
                <w:rStyle w:val="Hyperlink"/>
                <w:color w:val="000000" w:themeColor="text1"/>
                <w:szCs w:val="22"/>
                <w:u w:val="none"/>
              </w:rPr>
              <w:t>Operating System (OS)</w:t>
            </w:r>
          </w:p>
        </w:tc>
        <w:tc>
          <w:tcPr>
            <w:tcW w:w="1530" w:type="dxa"/>
          </w:tcPr>
          <w:p w14:paraId="58A7C0C4" w14:textId="5723A162" w:rsidR="00F8021F" w:rsidRDefault="00F8021F" w:rsidP="00D12F37">
            <w:pPr>
              <w:rPr>
                <w:rStyle w:val="Hyperlink"/>
                <w:color w:val="000000" w:themeColor="text1"/>
                <w:szCs w:val="22"/>
              </w:rPr>
            </w:pPr>
          </w:p>
        </w:tc>
        <w:tc>
          <w:tcPr>
            <w:tcW w:w="1530" w:type="dxa"/>
          </w:tcPr>
          <w:p w14:paraId="369AF1ED" w14:textId="1C53D51E" w:rsidR="00F8021F" w:rsidRDefault="00F8021F" w:rsidP="00D12F37">
            <w:pPr>
              <w:rPr>
                <w:rStyle w:val="Hyperlink"/>
                <w:color w:val="000000" w:themeColor="text1"/>
                <w:szCs w:val="22"/>
              </w:rPr>
            </w:pPr>
          </w:p>
        </w:tc>
        <w:tc>
          <w:tcPr>
            <w:tcW w:w="1350" w:type="dxa"/>
          </w:tcPr>
          <w:p w14:paraId="713FD8F4" w14:textId="32DE7C50" w:rsidR="00F8021F" w:rsidRDefault="00F8021F" w:rsidP="00D12F37">
            <w:pPr>
              <w:rPr>
                <w:rStyle w:val="Hyperlink"/>
                <w:color w:val="000000" w:themeColor="text1"/>
                <w:szCs w:val="22"/>
              </w:rPr>
            </w:pPr>
          </w:p>
        </w:tc>
        <w:tc>
          <w:tcPr>
            <w:tcW w:w="1170" w:type="dxa"/>
          </w:tcPr>
          <w:p w14:paraId="3972E9E6" w14:textId="7EF25CC9" w:rsidR="00F8021F" w:rsidRDefault="00F8021F" w:rsidP="00D12F37">
            <w:pPr>
              <w:rPr>
                <w:rStyle w:val="Hyperlink"/>
                <w:color w:val="000000" w:themeColor="text1"/>
                <w:szCs w:val="22"/>
              </w:rPr>
            </w:pPr>
          </w:p>
        </w:tc>
        <w:tc>
          <w:tcPr>
            <w:tcW w:w="1350" w:type="dxa"/>
          </w:tcPr>
          <w:p w14:paraId="0883EDB5" w14:textId="4086658B" w:rsidR="00F8021F" w:rsidRDefault="00F8021F" w:rsidP="00D12F37">
            <w:pPr>
              <w:rPr>
                <w:rStyle w:val="Hyperlink"/>
                <w:color w:val="000000" w:themeColor="text1"/>
                <w:szCs w:val="22"/>
              </w:rPr>
            </w:pPr>
          </w:p>
        </w:tc>
      </w:tr>
      <w:tr w:rsidR="00F8021F" w14:paraId="7E44E169" w14:textId="77777777" w:rsidTr="00F8021F">
        <w:tc>
          <w:tcPr>
            <w:tcW w:w="2695" w:type="dxa"/>
          </w:tcPr>
          <w:p w14:paraId="48CC97DC" w14:textId="34C18F42" w:rsidR="00F8021F" w:rsidRPr="00F8021F" w:rsidRDefault="00F8021F" w:rsidP="00D12F37">
            <w:pPr>
              <w:rPr>
                <w:rStyle w:val="Hyperlink"/>
                <w:color w:val="000000" w:themeColor="text1"/>
                <w:szCs w:val="22"/>
                <w:u w:val="none"/>
              </w:rPr>
            </w:pPr>
            <w:r w:rsidRPr="00F8021F">
              <w:rPr>
                <w:rFonts w:cs="Arial"/>
                <w:color w:val="000000"/>
                <w:szCs w:val="22"/>
              </w:rPr>
              <w:t>Hardware</w:t>
            </w:r>
            <w:r>
              <w:rPr>
                <w:rFonts w:cs="Arial"/>
                <w:color w:val="000000"/>
                <w:szCs w:val="22"/>
              </w:rPr>
              <w:t xml:space="preserve"> / Virtual Machines</w:t>
            </w:r>
            <w:r w:rsidRPr="00F8021F">
              <w:rPr>
                <w:rFonts w:cs="Arial"/>
                <w:color w:val="000000"/>
                <w:szCs w:val="22"/>
              </w:rPr>
              <w:t xml:space="preserve"> </w:t>
            </w:r>
          </w:p>
        </w:tc>
        <w:tc>
          <w:tcPr>
            <w:tcW w:w="1530" w:type="dxa"/>
          </w:tcPr>
          <w:p w14:paraId="6BEA9C0D" w14:textId="1778C463" w:rsidR="00F8021F" w:rsidRDefault="00F8021F" w:rsidP="00D12F37">
            <w:pPr>
              <w:rPr>
                <w:rStyle w:val="Hyperlink"/>
                <w:color w:val="000000" w:themeColor="text1"/>
                <w:szCs w:val="22"/>
              </w:rPr>
            </w:pPr>
          </w:p>
        </w:tc>
        <w:tc>
          <w:tcPr>
            <w:tcW w:w="1530" w:type="dxa"/>
          </w:tcPr>
          <w:p w14:paraId="2271835A" w14:textId="08289214" w:rsidR="00F8021F" w:rsidRDefault="00F8021F" w:rsidP="00D12F37">
            <w:pPr>
              <w:rPr>
                <w:rStyle w:val="Hyperlink"/>
                <w:color w:val="000000" w:themeColor="text1"/>
                <w:szCs w:val="22"/>
              </w:rPr>
            </w:pPr>
          </w:p>
        </w:tc>
        <w:tc>
          <w:tcPr>
            <w:tcW w:w="1350" w:type="dxa"/>
          </w:tcPr>
          <w:p w14:paraId="77C8EB6F" w14:textId="35E0B265" w:rsidR="00F8021F" w:rsidRDefault="00F8021F" w:rsidP="00D12F37">
            <w:pPr>
              <w:rPr>
                <w:rStyle w:val="Hyperlink"/>
                <w:color w:val="000000" w:themeColor="text1"/>
                <w:szCs w:val="22"/>
              </w:rPr>
            </w:pPr>
          </w:p>
        </w:tc>
        <w:tc>
          <w:tcPr>
            <w:tcW w:w="1170" w:type="dxa"/>
          </w:tcPr>
          <w:p w14:paraId="71FCF60F" w14:textId="66A07CCD" w:rsidR="00F8021F" w:rsidRDefault="00F8021F" w:rsidP="00D12F37">
            <w:pPr>
              <w:rPr>
                <w:rStyle w:val="Hyperlink"/>
                <w:color w:val="000000" w:themeColor="text1"/>
                <w:szCs w:val="22"/>
              </w:rPr>
            </w:pPr>
          </w:p>
        </w:tc>
        <w:tc>
          <w:tcPr>
            <w:tcW w:w="1350" w:type="dxa"/>
          </w:tcPr>
          <w:p w14:paraId="10789DA8" w14:textId="0CF3235E" w:rsidR="00F8021F" w:rsidRDefault="00F8021F" w:rsidP="00D12F37">
            <w:pPr>
              <w:rPr>
                <w:rStyle w:val="Hyperlink"/>
                <w:color w:val="000000" w:themeColor="text1"/>
                <w:szCs w:val="22"/>
              </w:rPr>
            </w:pPr>
          </w:p>
        </w:tc>
      </w:tr>
      <w:tr w:rsidR="00F8021F" w14:paraId="7420A67C" w14:textId="77777777" w:rsidTr="00F8021F">
        <w:tc>
          <w:tcPr>
            <w:tcW w:w="2695" w:type="dxa"/>
          </w:tcPr>
          <w:p w14:paraId="425BF882" w14:textId="71AEC353" w:rsidR="00F8021F" w:rsidRPr="00F8021F" w:rsidRDefault="00F8021F" w:rsidP="00D12F37">
            <w:pPr>
              <w:rPr>
                <w:rFonts w:cs="Arial"/>
                <w:color w:val="000000"/>
                <w:szCs w:val="22"/>
              </w:rPr>
            </w:pPr>
            <w:r>
              <w:rPr>
                <w:rFonts w:cs="Arial"/>
                <w:color w:val="000000"/>
                <w:szCs w:val="22"/>
              </w:rPr>
              <w:t>Storage</w:t>
            </w:r>
          </w:p>
        </w:tc>
        <w:tc>
          <w:tcPr>
            <w:tcW w:w="1530" w:type="dxa"/>
          </w:tcPr>
          <w:p w14:paraId="5D5976E1" w14:textId="77777777" w:rsidR="00F8021F" w:rsidRDefault="00F8021F" w:rsidP="00D12F37">
            <w:pPr>
              <w:rPr>
                <w:rStyle w:val="Hyperlink"/>
                <w:color w:val="000000" w:themeColor="text1"/>
                <w:szCs w:val="22"/>
              </w:rPr>
            </w:pPr>
          </w:p>
        </w:tc>
        <w:tc>
          <w:tcPr>
            <w:tcW w:w="1530" w:type="dxa"/>
          </w:tcPr>
          <w:p w14:paraId="4C3285E8" w14:textId="77777777" w:rsidR="00F8021F" w:rsidRDefault="00F8021F" w:rsidP="00D12F37">
            <w:pPr>
              <w:rPr>
                <w:rStyle w:val="Hyperlink"/>
                <w:color w:val="000000" w:themeColor="text1"/>
                <w:szCs w:val="22"/>
              </w:rPr>
            </w:pPr>
          </w:p>
        </w:tc>
        <w:tc>
          <w:tcPr>
            <w:tcW w:w="1350" w:type="dxa"/>
          </w:tcPr>
          <w:p w14:paraId="4947EBE6" w14:textId="77777777" w:rsidR="00F8021F" w:rsidRDefault="00F8021F" w:rsidP="00D12F37">
            <w:pPr>
              <w:rPr>
                <w:rStyle w:val="Hyperlink"/>
                <w:color w:val="000000" w:themeColor="text1"/>
                <w:szCs w:val="22"/>
              </w:rPr>
            </w:pPr>
          </w:p>
        </w:tc>
        <w:tc>
          <w:tcPr>
            <w:tcW w:w="1170" w:type="dxa"/>
          </w:tcPr>
          <w:p w14:paraId="6731AF7E" w14:textId="77777777" w:rsidR="00F8021F" w:rsidRDefault="00F8021F" w:rsidP="00D12F37">
            <w:pPr>
              <w:rPr>
                <w:rStyle w:val="Hyperlink"/>
                <w:color w:val="000000" w:themeColor="text1"/>
                <w:szCs w:val="22"/>
              </w:rPr>
            </w:pPr>
          </w:p>
        </w:tc>
        <w:tc>
          <w:tcPr>
            <w:tcW w:w="1350" w:type="dxa"/>
          </w:tcPr>
          <w:p w14:paraId="782665E9" w14:textId="77777777" w:rsidR="00F8021F" w:rsidRDefault="00F8021F" w:rsidP="00D12F37">
            <w:pPr>
              <w:rPr>
                <w:rStyle w:val="Hyperlink"/>
                <w:color w:val="000000" w:themeColor="text1"/>
                <w:szCs w:val="22"/>
              </w:rPr>
            </w:pPr>
          </w:p>
        </w:tc>
      </w:tr>
      <w:tr w:rsidR="00F8021F" w14:paraId="72D6052F" w14:textId="77777777" w:rsidTr="00F8021F">
        <w:tc>
          <w:tcPr>
            <w:tcW w:w="2695" w:type="dxa"/>
          </w:tcPr>
          <w:p w14:paraId="33887FDE" w14:textId="77777777" w:rsidR="00F8021F" w:rsidRPr="00F8021F" w:rsidRDefault="00F8021F" w:rsidP="00D12F37">
            <w:pPr>
              <w:rPr>
                <w:rStyle w:val="Hyperlink"/>
                <w:color w:val="000000" w:themeColor="text1"/>
                <w:szCs w:val="22"/>
                <w:u w:val="none"/>
              </w:rPr>
            </w:pPr>
            <w:r w:rsidRPr="00F8021F">
              <w:rPr>
                <w:rFonts w:cs="Arial"/>
                <w:color w:val="000000"/>
                <w:szCs w:val="22"/>
              </w:rPr>
              <w:t xml:space="preserve">Network </w:t>
            </w:r>
          </w:p>
        </w:tc>
        <w:tc>
          <w:tcPr>
            <w:tcW w:w="1530" w:type="dxa"/>
          </w:tcPr>
          <w:p w14:paraId="169E31E8" w14:textId="22A0E15D" w:rsidR="00F8021F" w:rsidRDefault="00F8021F" w:rsidP="00D12F37">
            <w:pPr>
              <w:rPr>
                <w:rStyle w:val="Hyperlink"/>
                <w:color w:val="000000" w:themeColor="text1"/>
                <w:szCs w:val="22"/>
              </w:rPr>
            </w:pPr>
          </w:p>
        </w:tc>
        <w:tc>
          <w:tcPr>
            <w:tcW w:w="1530" w:type="dxa"/>
          </w:tcPr>
          <w:p w14:paraId="4DED44FB" w14:textId="48ACA774" w:rsidR="00F8021F" w:rsidRDefault="00F8021F" w:rsidP="00D12F37">
            <w:pPr>
              <w:rPr>
                <w:rStyle w:val="Hyperlink"/>
                <w:color w:val="000000" w:themeColor="text1"/>
                <w:szCs w:val="22"/>
              </w:rPr>
            </w:pPr>
          </w:p>
        </w:tc>
        <w:tc>
          <w:tcPr>
            <w:tcW w:w="1350" w:type="dxa"/>
          </w:tcPr>
          <w:p w14:paraId="227C37C3" w14:textId="67FF4FFE" w:rsidR="00F8021F" w:rsidRDefault="00F8021F" w:rsidP="00D12F37">
            <w:pPr>
              <w:rPr>
                <w:rStyle w:val="Hyperlink"/>
                <w:color w:val="000000" w:themeColor="text1"/>
                <w:szCs w:val="22"/>
              </w:rPr>
            </w:pPr>
          </w:p>
        </w:tc>
        <w:tc>
          <w:tcPr>
            <w:tcW w:w="1170" w:type="dxa"/>
          </w:tcPr>
          <w:p w14:paraId="127400DF" w14:textId="5EC934E6" w:rsidR="00F8021F" w:rsidRDefault="00F8021F" w:rsidP="00D12F37">
            <w:pPr>
              <w:rPr>
                <w:rStyle w:val="Hyperlink"/>
                <w:color w:val="000000" w:themeColor="text1"/>
                <w:szCs w:val="22"/>
              </w:rPr>
            </w:pPr>
          </w:p>
        </w:tc>
        <w:tc>
          <w:tcPr>
            <w:tcW w:w="1350" w:type="dxa"/>
          </w:tcPr>
          <w:p w14:paraId="07521400" w14:textId="0F12C982" w:rsidR="00F8021F" w:rsidRDefault="00F8021F" w:rsidP="00D12F37">
            <w:pPr>
              <w:rPr>
                <w:rStyle w:val="Hyperlink"/>
                <w:color w:val="000000" w:themeColor="text1"/>
                <w:szCs w:val="22"/>
              </w:rPr>
            </w:pPr>
          </w:p>
        </w:tc>
      </w:tr>
      <w:tr w:rsidR="00F8021F" w14:paraId="04770041" w14:textId="77777777" w:rsidTr="00F8021F">
        <w:tc>
          <w:tcPr>
            <w:tcW w:w="2695" w:type="dxa"/>
          </w:tcPr>
          <w:p w14:paraId="1791DD54" w14:textId="77777777" w:rsidR="00F8021F" w:rsidRPr="00F8021F" w:rsidRDefault="00F8021F" w:rsidP="00D12F37">
            <w:pPr>
              <w:rPr>
                <w:rStyle w:val="Hyperlink"/>
                <w:color w:val="000000" w:themeColor="text1"/>
                <w:szCs w:val="22"/>
                <w:u w:val="none"/>
              </w:rPr>
            </w:pPr>
            <w:r w:rsidRPr="00F8021F">
              <w:rPr>
                <w:rFonts w:cs="Arial"/>
                <w:color w:val="000000"/>
                <w:szCs w:val="22"/>
              </w:rPr>
              <w:t xml:space="preserve">Disaster Recovery </w:t>
            </w:r>
          </w:p>
        </w:tc>
        <w:tc>
          <w:tcPr>
            <w:tcW w:w="1530" w:type="dxa"/>
          </w:tcPr>
          <w:p w14:paraId="51E49FBA" w14:textId="19968565" w:rsidR="00F8021F" w:rsidRDefault="00F8021F" w:rsidP="00D12F37">
            <w:pPr>
              <w:rPr>
                <w:rStyle w:val="Hyperlink"/>
                <w:color w:val="000000" w:themeColor="text1"/>
                <w:szCs w:val="22"/>
              </w:rPr>
            </w:pPr>
          </w:p>
        </w:tc>
        <w:tc>
          <w:tcPr>
            <w:tcW w:w="1530" w:type="dxa"/>
          </w:tcPr>
          <w:p w14:paraId="4AD095F6" w14:textId="1660C5F2" w:rsidR="00F8021F" w:rsidRDefault="00F8021F" w:rsidP="00D12F37">
            <w:pPr>
              <w:rPr>
                <w:rStyle w:val="Hyperlink"/>
                <w:color w:val="000000" w:themeColor="text1"/>
                <w:szCs w:val="22"/>
              </w:rPr>
            </w:pPr>
          </w:p>
        </w:tc>
        <w:tc>
          <w:tcPr>
            <w:tcW w:w="1350" w:type="dxa"/>
          </w:tcPr>
          <w:p w14:paraId="3F15CDB7" w14:textId="654B574B" w:rsidR="00F8021F" w:rsidRDefault="00F8021F" w:rsidP="00D12F37">
            <w:pPr>
              <w:rPr>
                <w:rStyle w:val="Hyperlink"/>
                <w:color w:val="000000" w:themeColor="text1"/>
                <w:szCs w:val="22"/>
              </w:rPr>
            </w:pPr>
          </w:p>
        </w:tc>
        <w:tc>
          <w:tcPr>
            <w:tcW w:w="1170" w:type="dxa"/>
          </w:tcPr>
          <w:p w14:paraId="4281CD08" w14:textId="3E553126" w:rsidR="00F8021F" w:rsidRDefault="00F8021F" w:rsidP="00D12F37">
            <w:pPr>
              <w:rPr>
                <w:rStyle w:val="Hyperlink"/>
                <w:color w:val="000000" w:themeColor="text1"/>
                <w:szCs w:val="22"/>
              </w:rPr>
            </w:pPr>
          </w:p>
        </w:tc>
        <w:tc>
          <w:tcPr>
            <w:tcW w:w="1350" w:type="dxa"/>
          </w:tcPr>
          <w:p w14:paraId="08A386CC" w14:textId="10F2668F" w:rsidR="00F8021F" w:rsidRDefault="00F8021F" w:rsidP="00D12F37">
            <w:pPr>
              <w:rPr>
                <w:rStyle w:val="Hyperlink"/>
                <w:color w:val="000000" w:themeColor="text1"/>
                <w:szCs w:val="22"/>
              </w:rPr>
            </w:pPr>
          </w:p>
        </w:tc>
      </w:tr>
      <w:tr w:rsidR="00F8021F" w14:paraId="4B369AB7" w14:textId="77777777" w:rsidTr="00F8021F">
        <w:tc>
          <w:tcPr>
            <w:tcW w:w="2695" w:type="dxa"/>
          </w:tcPr>
          <w:p w14:paraId="64515D4E" w14:textId="77777777" w:rsidR="00F8021F" w:rsidRPr="00F8021F" w:rsidRDefault="00F8021F" w:rsidP="00D12F37">
            <w:pPr>
              <w:rPr>
                <w:rStyle w:val="Hyperlink"/>
                <w:color w:val="000000" w:themeColor="text1"/>
                <w:szCs w:val="22"/>
                <w:u w:val="none"/>
              </w:rPr>
            </w:pPr>
            <w:r w:rsidRPr="00F8021F">
              <w:rPr>
                <w:rFonts w:cs="Arial"/>
                <w:color w:val="000000"/>
                <w:szCs w:val="22"/>
              </w:rPr>
              <w:t xml:space="preserve">Licenses </w:t>
            </w:r>
          </w:p>
        </w:tc>
        <w:tc>
          <w:tcPr>
            <w:tcW w:w="1530" w:type="dxa"/>
          </w:tcPr>
          <w:p w14:paraId="2075732C" w14:textId="61DF3553" w:rsidR="00F8021F" w:rsidRDefault="00F8021F" w:rsidP="00D12F37">
            <w:pPr>
              <w:rPr>
                <w:rStyle w:val="Hyperlink"/>
                <w:color w:val="000000" w:themeColor="text1"/>
                <w:szCs w:val="22"/>
              </w:rPr>
            </w:pPr>
          </w:p>
        </w:tc>
        <w:tc>
          <w:tcPr>
            <w:tcW w:w="1530" w:type="dxa"/>
          </w:tcPr>
          <w:p w14:paraId="54D01FCC" w14:textId="2A783D95" w:rsidR="00F8021F" w:rsidRDefault="00F8021F" w:rsidP="00D12F37">
            <w:pPr>
              <w:rPr>
                <w:rStyle w:val="Hyperlink"/>
                <w:color w:val="000000" w:themeColor="text1"/>
                <w:szCs w:val="22"/>
              </w:rPr>
            </w:pPr>
          </w:p>
        </w:tc>
        <w:tc>
          <w:tcPr>
            <w:tcW w:w="1350" w:type="dxa"/>
          </w:tcPr>
          <w:p w14:paraId="4F60B385" w14:textId="072B7D72" w:rsidR="00F8021F" w:rsidRDefault="00F8021F" w:rsidP="00D12F37">
            <w:pPr>
              <w:rPr>
                <w:rStyle w:val="Hyperlink"/>
                <w:color w:val="000000" w:themeColor="text1"/>
                <w:szCs w:val="22"/>
              </w:rPr>
            </w:pPr>
          </w:p>
        </w:tc>
        <w:tc>
          <w:tcPr>
            <w:tcW w:w="1170" w:type="dxa"/>
          </w:tcPr>
          <w:p w14:paraId="4BD3CA0F" w14:textId="0B52EBC4" w:rsidR="00F8021F" w:rsidRDefault="00F8021F" w:rsidP="00D12F37">
            <w:pPr>
              <w:rPr>
                <w:rStyle w:val="Hyperlink"/>
                <w:color w:val="000000" w:themeColor="text1"/>
                <w:szCs w:val="22"/>
              </w:rPr>
            </w:pPr>
          </w:p>
        </w:tc>
        <w:tc>
          <w:tcPr>
            <w:tcW w:w="1350" w:type="dxa"/>
          </w:tcPr>
          <w:p w14:paraId="16FB8C00" w14:textId="3E883B2C" w:rsidR="00F8021F" w:rsidRDefault="00F8021F" w:rsidP="00D12F37">
            <w:pPr>
              <w:rPr>
                <w:rStyle w:val="Hyperlink"/>
                <w:color w:val="000000" w:themeColor="text1"/>
                <w:szCs w:val="22"/>
              </w:rPr>
            </w:pPr>
          </w:p>
        </w:tc>
      </w:tr>
    </w:tbl>
    <w:p w14:paraId="55BD0A8E" w14:textId="70E3CB5A" w:rsidR="00BE1BD7" w:rsidRDefault="00BE1BD7" w:rsidP="00BE1BD7">
      <w:pPr>
        <w:pStyle w:val="Heading2"/>
        <w:numPr>
          <w:ilvl w:val="1"/>
          <w:numId w:val="9"/>
        </w:numPr>
      </w:pPr>
      <w:bookmarkStart w:id="122" w:name="_Toc51670535"/>
      <w:r w:rsidRPr="00BF388F">
        <w:t>Conventions</w:t>
      </w:r>
      <w:bookmarkEnd w:id="118"/>
      <w:bookmarkEnd w:id="119"/>
      <w:bookmarkEnd w:id="120"/>
      <w:bookmarkEnd w:id="122"/>
    </w:p>
    <w:p w14:paraId="504AE032" w14:textId="77777777" w:rsidR="00BE1BD7" w:rsidRPr="00502807" w:rsidRDefault="00BE1BD7" w:rsidP="00BE1BD7">
      <w:pPr>
        <w:pStyle w:val="StdPara"/>
        <w:rPr>
          <w:i/>
          <w:color w:val="0070C0"/>
          <w:lang w:eastAsia="en-US"/>
        </w:rPr>
      </w:pPr>
      <w:r w:rsidRPr="00502807">
        <w:rPr>
          <w:i/>
          <w:color w:val="0070C0"/>
          <w:lang w:eastAsia="en-US"/>
        </w:rPr>
        <w:t>This section describes all rules, schemes, and conventions used within the system. Examples of this type of information include the following:</w:t>
      </w:r>
    </w:p>
    <w:p w14:paraId="6387CC9B" w14:textId="77777777" w:rsidR="00BE1BD7" w:rsidRPr="00502807" w:rsidRDefault="00BE1BD7" w:rsidP="00BE1BD7">
      <w:pPr>
        <w:pStyle w:val="BulletFirst"/>
        <w:rPr>
          <w:i/>
          <w:color w:val="0070C0"/>
        </w:rPr>
      </w:pPr>
      <w:r w:rsidRPr="00502807">
        <w:rPr>
          <w:i/>
          <w:color w:val="0070C0"/>
        </w:rPr>
        <w:t>System-wide labeling, tagging, and naming conventions for programs, units, modules, procedures, routings, records, files and data element fields</w:t>
      </w:r>
    </w:p>
    <w:p w14:paraId="6BC14C78" w14:textId="77777777" w:rsidR="00BE1BD7" w:rsidRPr="00502807" w:rsidRDefault="00BE1BD7" w:rsidP="00BE1BD7">
      <w:pPr>
        <w:pStyle w:val="BulletBoth"/>
        <w:rPr>
          <w:i/>
          <w:color w:val="0070C0"/>
        </w:rPr>
      </w:pPr>
      <w:r w:rsidRPr="00502807">
        <w:rPr>
          <w:i/>
          <w:color w:val="0070C0"/>
        </w:rPr>
        <w:t>Procedures and standards for charts and listings</w:t>
      </w:r>
    </w:p>
    <w:p w14:paraId="719F8297" w14:textId="77777777" w:rsidR="00BE1BD7" w:rsidRPr="00502807" w:rsidRDefault="00BE1BD7" w:rsidP="00BE1BD7">
      <w:pPr>
        <w:pStyle w:val="BulletBoth"/>
        <w:rPr>
          <w:i/>
          <w:color w:val="0070C0"/>
        </w:rPr>
      </w:pPr>
      <w:r w:rsidRPr="00502807">
        <w:rPr>
          <w:i/>
          <w:color w:val="0070C0"/>
        </w:rPr>
        <w:t>Standards for including comments in programs to annotate maintenance modifications and changes</w:t>
      </w:r>
    </w:p>
    <w:p w14:paraId="0F61C362" w14:textId="77777777" w:rsidR="00BE1BD7" w:rsidRPr="00502807" w:rsidRDefault="00BE1BD7" w:rsidP="00BE1BD7">
      <w:pPr>
        <w:pStyle w:val="BulletLast"/>
        <w:rPr>
          <w:i/>
          <w:color w:val="0070C0"/>
        </w:rPr>
      </w:pPr>
      <w:r w:rsidRPr="00502807">
        <w:rPr>
          <w:i/>
          <w:color w:val="0070C0"/>
        </w:rPr>
        <w:t>Abbreviations and symbols used in charts, listings, and comments sections of programs.</w:t>
      </w:r>
    </w:p>
    <w:p w14:paraId="34914910" w14:textId="39CCF11F" w:rsidR="00BE1BD7" w:rsidRPr="00502807" w:rsidRDefault="00BE1BD7" w:rsidP="00BE1BD7">
      <w:pPr>
        <w:pStyle w:val="StdPara"/>
        <w:rPr>
          <w:i/>
          <w:color w:val="0070C0"/>
        </w:rPr>
      </w:pPr>
      <w:r w:rsidRPr="00502807">
        <w:rPr>
          <w:i/>
          <w:color w:val="0070C0"/>
        </w:rPr>
        <w:t xml:space="preserve">If the conventions follow standard programming practices and a standards </w:t>
      </w:r>
      <w:r w:rsidR="00211588" w:rsidRPr="00502807">
        <w:rPr>
          <w:i/>
          <w:color w:val="0070C0"/>
        </w:rPr>
        <w:t xml:space="preserve">document, reference </w:t>
      </w:r>
      <w:r w:rsidRPr="00502807">
        <w:rPr>
          <w:i/>
          <w:color w:val="0070C0"/>
        </w:rPr>
        <w:t xml:space="preserve">that document </w:t>
      </w:r>
      <w:r w:rsidR="00211588" w:rsidRPr="00502807">
        <w:rPr>
          <w:i/>
          <w:color w:val="0070C0"/>
        </w:rPr>
        <w:t>and make avail</w:t>
      </w:r>
      <w:r w:rsidRPr="00502807">
        <w:rPr>
          <w:i/>
          <w:color w:val="0070C0"/>
        </w:rPr>
        <w:t xml:space="preserve">able to the Sustainment </w:t>
      </w:r>
      <w:r w:rsidR="007242D8" w:rsidRPr="00502807">
        <w:rPr>
          <w:i/>
          <w:color w:val="0070C0"/>
        </w:rPr>
        <w:t>T</w:t>
      </w:r>
      <w:r w:rsidRPr="00502807">
        <w:rPr>
          <w:i/>
          <w:color w:val="0070C0"/>
        </w:rPr>
        <w:t>eam or include it as an appendix to this document.</w:t>
      </w:r>
    </w:p>
    <w:p w14:paraId="39E8BA66" w14:textId="6F6ED5F5" w:rsidR="00E92932" w:rsidRPr="00E92932" w:rsidRDefault="00E92932" w:rsidP="00BE1BD7">
      <w:pPr>
        <w:pStyle w:val="StdPara"/>
        <w:rPr>
          <w:color w:val="000000" w:themeColor="text1"/>
        </w:rPr>
      </w:pPr>
    </w:p>
    <w:p w14:paraId="44ACC913" w14:textId="77777777" w:rsidR="00BE1BD7" w:rsidRDefault="00BE1BD7" w:rsidP="00BE1BD7">
      <w:pPr>
        <w:pStyle w:val="Heading2"/>
        <w:numPr>
          <w:ilvl w:val="1"/>
          <w:numId w:val="9"/>
        </w:numPr>
      </w:pPr>
      <w:bookmarkStart w:id="123" w:name="_Toc51245916"/>
      <w:bookmarkStart w:id="124" w:name="_Toc51670536"/>
      <w:bookmarkStart w:id="125" w:name="_Toc324925735"/>
      <w:bookmarkStart w:id="126" w:name="_Toc366501984"/>
      <w:r>
        <w:t>Verification Procedures</w:t>
      </w:r>
      <w:bookmarkEnd w:id="123"/>
      <w:bookmarkEnd w:id="124"/>
    </w:p>
    <w:p w14:paraId="33AAA4B6" w14:textId="77777777" w:rsidR="00BE1BD7" w:rsidRPr="00502807" w:rsidRDefault="00BE1BD7" w:rsidP="00BE1BD7">
      <w:pPr>
        <w:pStyle w:val="StdPara"/>
        <w:rPr>
          <w:i/>
          <w:color w:val="0070C0"/>
          <w:lang w:eastAsia="en-US"/>
        </w:rPr>
      </w:pPr>
      <w:r w:rsidRPr="00502807">
        <w:rPr>
          <w:i/>
          <w:color w:val="0070C0"/>
          <w:lang w:eastAsia="en-US"/>
        </w:rPr>
        <w:t>This section includes requirements and procedures necessary to check the performance of the system following modification or maintenance of the system’s software components. Address the verification of the system-wide correctness and performance.</w:t>
      </w:r>
    </w:p>
    <w:p w14:paraId="347DA68C" w14:textId="02089B5F" w:rsidR="00BE1BD7" w:rsidRPr="00502807" w:rsidRDefault="00BE1BD7" w:rsidP="00BE1BD7">
      <w:pPr>
        <w:pStyle w:val="StdPara"/>
        <w:rPr>
          <w:i/>
          <w:color w:val="0070C0"/>
          <w:lang w:eastAsia="en-US"/>
        </w:rPr>
      </w:pPr>
      <w:r w:rsidRPr="00502807">
        <w:rPr>
          <w:i/>
          <w:color w:val="0070C0"/>
          <w:lang w:eastAsia="en-US"/>
        </w:rPr>
        <w:t>Present, in detail, the system-wide testing procedures. Refer to the original development test plan if the testing replicates development testing and the test plan is available. Describe the types and source(s) of test data in detail.</w:t>
      </w:r>
    </w:p>
    <w:p w14:paraId="1F3D39BF" w14:textId="4BCEF194" w:rsidR="00E92932" w:rsidRPr="00E92932" w:rsidRDefault="00E92932" w:rsidP="00BE1BD7">
      <w:pPr>
        <w:pStyle w:val="StdPara"/>
        <w:rPr>
          <w:color w:val="000000" w:themeColor="text1"/>
          <w:lang w:eastAsia="en-US"/>
        </w:rPr>
      </w:pPr>
    </w:p>
    <w:p w14:paraId="536B06D3" w14:textId="77777777" w:rsidR="00BE1BD7" w:rsidRDefault="00BE1BD7" w:rsidP="00BE1BD7">
      <w:pPr>
        <w:pStyle w:val="Heading2"/>
        <w:numPr>
          <w:ilvl w:val="1"/>
          <w:numId w:val="9"/>
        </w:numPr>
      </w:pPr>
      <w:bookmarkStart w:id="127" w:name="_Toc51245917"/>
      <w:bookmarkStart w:id="128" w:name="_Toc51670537"/>
      <w:r w:rsidRPr="00E0283E">
        <w:t>Error Conditions</w:t>
      </w:r>
      <w:bookmarkEnd w:id="125"/>
      <w:bookmarkEnd w:id="126"/>
      <w:bookmarkEnd w:id="127"/>
      <w:bookmarkEnd w:id="128"/>
    </w:p>
    <w:p w14:paraId="4BF1AECF" w14:textId="45D6863E" w:rsidR="00BE1BD7" w:rsidRPr="00502807" w:rsidRDefault="006761B8" w:rsidP="00BE1BD7">
      <w:pPr>
        <w:pStyle w:val="StdPara"/>
        <w:rPr>
          <w:i/>
          <w:color w:val="000000" w:themeColor="text1"/>
          <w:lang w:eastAsia="en-US"/>
        </w:rPr>
      </w:pPr>
      <w:r w:rsidRPr="00502807">
        <w:rPr>
          <w:i/>
          <w:color w:val="0070C0"/>
          <w:lang w:eastAsia="en-US"/>
        </w:rPr>
        <w:t>D</w:t>
      </w:r>
      <w:r w:rsidR="00211588" w:rsidRPr="00502807">
        <w:rPr>
          <w:i/>
          <w:color w:val="0070C0"/>
          <w:lang w:eastAsia="en-US"/>
        </w:rPr>
        <w:t>escribe all system-</w:t>
      </w:r>
      <w:r w:rsidR="00BE1BD7" w:rsidRPr="00502807">
        <w:rPr>
          <w:i/>
          <w:color w:val="0070C0"/>
          <w:lang w:eastAsia="en-US"/>
        </w:rPr>
        <w:t>w</w:t>
      </w:r>
      <w:r w:rsidR="00211588" w:rsidRPr="00502807">
        <w:rPr>
          <w:i/>
          <w:color w:val="0070C0"/>
          <w:lang w:eastAsia="en-US"/>
        </w:rPr>
        <w:t>i</w:t>
      </w:r>
      <w:r w:rsidR="00BE1BD7" w:rsidRPr="00502807">
        <w:rPr>
          <w:i/>
          <w:color w:val="0070C0"/>
          <w:lang w:eastAsia="en-US"/>
        </w:rPr>
        <w:t>de error conditions that may be encountered within the system, including an explanation of the source(s) for each error and recommended methods to correct each error.</w:t>
      </w:r>
    </w:p>
    <w:p w14:paraId="7A7920C6" w14:textId="77777777" w:rsidR="006761B8" w:rsidRPr="00AE01B5" w:rsidRDefault="006761B8" w:rsidP="006761B8">
      <w:pPr>
        <w:pStyle w:val="StdPara"/>
        <w:rPr>
          <w:color w:val="000000" w:themeColor="text1"/>
        </w:rPr>
      </w:pPr>
      <w:r w:rsidRPr="00AE01B5">
        <w:rPr>
          <w:color w:val="000000" w:themeColor="text1"/>
        </w:rPr>
        <w:t>This section describes all system-wide error conditions that may be encountered within the system, including an explanation of the source(s) for each error and recommended methods to correct each error.</w:t>
      </w:r>
    </w:p>
    <w:p w14:paraId="11CC1318" w14:textId="28027C8A" w:rsidR="00BE1BD7" w:rsidRDefault="00BE1BD7" w:rsidP="00BE1BD7">
      <w:pPr>
        <w:pStyle w:val="Heading2"/>
        <w:numPr>
          <w:ilvl w:val="1"/>
          <w:numId w:val="9"/>
        </w:numPr>
      </w:pPr>
      <w:bookmarkStart w:id="129" w:name="_Toc324925736"/>
      <w:bookmarkStart w:id="130" w:name="_Toc366501985"/>
      <w:bookmarkStart w:id="131" w:name="_Toc51245918"/>
      <w:bookmarkStart w:id="132" w:name="_Toc51670538"/>
      <w:r w:rsidRPr="00BF388F">
        <w:t>Maintenance</w:t>
      </w:r>
      <w:r w:rsidRPr="00E0283E">
        <w:t xml:space="preserve"> Procedures</w:t>
      </w:r>
      <w:bookmarkEnd w:id="129"/>
      <w:bookmarkEnd w:id="130"/>
      <w:bookmarkEnd w:id="131"/>
      <w:bookmarkEnd w:id="132"/>
    </w:p>
    <w:p w14:paraId="5D0535AA" w14:textId="11263BF6" w:rsidR="00BE1BD7" w:rsidRPr="00502807" w:rsidRDefault="006761B8" w:rsidP="00BE1BD7">
      <w:pPr>
        <w:pStyle w:val="StdPara"/>
        <w:rPr>
          <w:i/>
          <w:color w:val="000000" w:themeColor="text1"/>
          <w:lang w:eastAsia="en-US"/>
        </w:rPr>
      </w:pPr>
      <w:bookmarkStart w:id="133" w:name="_Toc366501986"/>
      <w:r w:rsidRPr="00502807">
        <w:rPr>
          <w:i/>
          <w:color w:val="0070C0"/>
          <w:lang w:eastAsia="en-US"/>
        </w:rPr>
        <w:lastRenderedPageBreak/>
        <w:t>Describe the</w:t>
      </w:r>
      <w:r w:rsidR="00BE1BD7" w:rsidRPr="00502807">
        <w:rPr>
          <w:i/>
          <w:color w:val="0070C0"/>
          <w:lang w:eastAsia="en-US"/>
        </w:rPr>
        <w:t xml:space="preserve"> step-by-ste</w:t>
      </w:r>
      <w:r w:rsidR="007242D8" w:rsidRPr="00502807">
        <w:rPr>
          <w:i/>
          <w:color w:val="0070C0"/>
          <w:lang w:eastAsia="en-US"/>
        </w:rPr>
        <w:t>p</w:t>
      </w:r>
      <w:r w:rsidR="00BE1BD7" w:rsidRPr="00502807">
        <w:rPr>
          <w:i/>
          <w:color w:val="0070C0"/>
          <w:lang w:eastAsia="en-US"/>
        </w:rPr>
        <w:t>, system-wide maintenance procedures, such as procedures for setting up and sequencing inputs for testing. In addition, present standards for documenting modifications to the system.</w:t>
      </w:r>
    </w:p>
    <w:p w14:paraId="6EE0DD12" w14:textId="2AE521AC" w:rsidR="00E92932" w:rsidRPr="00E92932" w:rsidRDefault="006761B8" w:rsidP="00BE1BD7">
      <w:pPr>
        <w:pStyle w:val="StdPara"/>
        <w:rPr>
          <w:color w:val="000000" w:themeColor="text1"/>
        </w:rPr>
      </w:pPr>
      <w:r w:rsidRPr="00AE01B5">
        <w:rPr>
          <w:color w:val="000000" w:themeColor="text1"/>
        </w:rPr>
        <w:t>This section describes step-by-step, system-wide maintenance procedures.</w:t>
      </w:r>
    </w:p>
    <w:p w14:paraId="2BE8B292" w14:textId="77777777" w:rsidR="00BE1BD7" w:rsidRDefault="00BE1BD7" w:rsidP="00BE1BD7">
      <w:pPr>
        <w:pStyle w:val="Heading1"/>
        <w:numPr>
          <w:ilvl w:val="0"/>
          <w:numId w:val="9"/>
        </w:numPr>
      </w:pPr>
      <w:bookmarkStart w:id="134" w:name="_Toc51245919"/>
      <w:bookmarkStart w:id="135" w:name="_Toc51670539"/>
      <w:r w:rsidRPr="00A432BD">
        <w:t>Database</w:t>
      </w:r>
      <w:r w:rsidRPr="00E0283E">
        <w:t xml:space="preserve"> Maintenance Procedures</w:t>
      </w:r>
      <w:bookmarkEnd w:id="133"/>
      <w:bookmarkEnd w:id="134"/>
      <w:bookmarkEnd w:id="135"/>
    </w:p>
    <w:p w14:paraId="19174F87" w14:textId="25CAA66F" w:rsidR="00BE1BD7" w:rsidRPr="00502807" w:rsidRDefault="00BE1BD7" w:rsidP="00BE1BD7">
      <w:pPr>
        <w:pStyle w:val="StdPara"/>
        <w:rPr>
          <w:i/>
          <w:color w:val="0070C0"/>
        </w:rPr>
      </w:pPr>
      <w:r w:rsidRPr="00502807">
        <w:rPr>
          <w:i/>
          <w:color w:val="0070C0"/>
        </w:rPr>
        <w:t>This section provides the information necessary to maintain the databases of the system. Each database maintenance procedure should be under a separate section header, 5.1 – 5.x.</w:t>
      </w:r>
    </w:p>
    <w:p w14:paraId="6A5FBFD2" w14:textId="1B6B6527" w:rsidR="00E92932" w:rsidRPr="00E92932" w:rsidRDefault="00E92932" w:rsidP="00BE1BD7">
      <w:pPr>
        <w:pStyle w:val="StdPara"/>
        <w:rPr>
          <w:color w:val="000000" w:themeColor="text1"/>
        </w:rPr>
      </w:pPr>
      <w:r>
        <w:rPr>
          <w:color w:val="000000" w:themeColor="text1"/>
        </w:rPr>
        <w:t xml:space="preserve">This section provides the information necessary to maintain the </w:t>
      </w:r>
      <w:r w:rsidR="007242D8">
        <w:rPr>
          <w:color w:val="000000" w:themeColor="text1"/>
        </w:rPr>
        <w:t xml:space="preserve">system </w:t>
      </w:r>
      <w:r>
        <w:rPr>
          <w:color w:val="000000" w:themeColor="text1"/>
        </w:rPr>
        <w:t>databases. Each database maintenance procedure is contained under a separate sub-section.</w:t>
      </w:r>
    </w:p>
    <w:p w14:paraId="2E52A245" w14:textId="77777777" w:rsidR="00BE1BD7" w:rsidRDefault="00BE1BD7" w:rsidP="00BE1BD7">
      <w:pPr>
        <w:pStyle w:val="Heading2"/>
        <w:numPr>
          <w:ilvl w:val="1"/>
          <w:numId w:val="9"/>
        </w:numPr>
        <w:jc w:val="both"/>
      </w:pPr>
      <w:bookmarkStart w:id="136" w:name="_Toc480345686"/>
      <w:bookmarkStart w:id="137" w:name="_Toc480427909"/>
      <w:bookmarkStart w:id="138" w:name="_Toc484949679"/>
      <w:bookmarkStart w:id="139" w:name="_Toc51245920"/>
      <w:bookmarkStart w:id="140" w:name="_Toc51670540"/>
      <w:r>
        <w:t>&lt;Database Procedure 1</w:t>
      </w:r>
      <w:bookmarkEnd w:id="136"/>
      <w:bookmarkEnd w:id="137"/>
      <w:bookmarkEnd w:id="138"/>
      <w:bookmarkEnd w:id="139"/>
      <w:r>
        <w:t xml:space="preserve"> Name&gt;</w:t>
      </w:r>
      <w:bookmarkEnd w:id="140"/>
    </w:p>
    <w:p w14:paraId="3327FBB2" w14:textId="77777777" w:rsidR="00BE1BD7" w:rsidRDefault="00BE1BD7" w:rsidP="00BE1BD7">
      <w:pPr>
        <w:pStyle w:val="StdPara"/>
        <w:rPr>
          <w:lang w:eastAsia="en-US"/>
        </w:rPr>
      </w:pPr>
    </w:p>
    <w:p w14:paraId="1FEFB235" w14:textId="77777777" w:rsidR="00BE1BD7" w:rsidRPr="0051170D" w:rsidRDefault="00BE1BD7" w:rsidP="00BE1BD7">
      <w:pPr>
        <w:pStyle w:val="Heading2"/>
        <w:numPr>
          <w:ilvl w:val="1"/>
          <w:numId w:val="9"/>
        </w:numPr>
      </w:pPr>
      <w:bookmarkStart w:id="141" w:name="_Toc51670541"/>
      <w:r>
        <w:t>&lt;Database Procedure 2 Name&gt;</w:t>
      </w:r>
      <w:bookmarkEnd w:id="141"/>
    </w:p>
    <w:p w14:paraId="528147DC" w14:textId="77777777" w:rsidR="007477EA" w:rsidRDefault="007477EA" w:rsidP="007477EA">
      <w:pPr>
        <w:pStyle w:val="StdPara"/>
      </w:pPr>
    </w:p>
    <w:p w14:paraId="46B44957" w14:textId="77777777" w:rsidR="005F5433" w:rsidRDefault="005F5433" w:rsidP="005977C4">
      <w:pPr>
        <w:sectPr w:rsidR="005F5433" w:rsidSect="008169E9">
          <w:pgSz w:w="12240" w:h="15840" w:code="1"/>
          <w:pgMar w:top="1440" w:right="1440" w:bottom="1440" w:left="1440" w:header="720" w:footer="720" w:gutter="0"/>
          <w:cols w:space="720"/>
          <w:noEndnote/>
        </w:sectPr>
      </w:pPr>
    </w:p>
    <w:p w14:paraId="445F51A6" w14:textId="1289ACBB" w:rsidR="005977C4" w:rsidRPr="005977C4" w:rsidRDefault="005977C4" w:rsidP="005977C4"/>
    <w:p w14:paraId="4E150A62" w14:textId="691ABE58" w:rsidR="008275DD" w:rsidRPr="00FF4709" w:rsidRDefault="005F5433" w:rsidP="001307B8">
      <w:pPr>
        <w:pStyle w:val="AttachmentHeading"/>
      </w:pPr>
      <w:bookmarkStart w:id="142" w:name="_Toc51670542"/>
      <w:r w:rsidRPr="00FF4709">
        <w:t xml:space="preserve">Attachment A </w:t>
      </w:r>
      <w:r w:rsidR="001307B8">
        <w:t>–</w:t>
      </w:r>
      <w:r w:rsidRPr="00FF4709">
        <w:t xml:space="preserve"> </w:t>
      </w:r>
      <w:r w:rsidR="001307B8">
        <w:t>Additional reference / information</w:t>
      </w:r>
      <w:bookmarkEnd w:id="142"/>
    </w:p>
    <w:p w14:paraId="2ABD765C" w14:textId="06968992" w:rsidR="005F5433" w:rsidRDefault="00281FDB">
      <w:pPr>
        <w:spacing w:after="200" w:line="276" w:lineRule="auto"/>
      </w:pPr>
      <w:r>
        <w:t>&lt;</w:t>
      </w:r>
      <w:r w:rsidR="005F5433">
        <w:t>Insert L</w:t>
      </w:r>
      <w:r>
        <w:t>ink to Object if applicable&gt;</w:t>
      </w:r>
    </w:p>
    <w:bookmarkEnd w:id="18"/>
    <w:p w14:paraId="1F6FD8A9" w14:textId="327779E1" w:rsidR="00181C9E" w:rsidRDefault="00181C9E">
      <w:pPr>
        <w:spacing w:after="200" w:line="276" w:lineRule="auto"/>
      </w:pPr>
    </w:p>
    <w:sectPr w:rsidR="00181C9E" w:rsidSect="001307B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61C015" w14:textId="77777777" w:rsidR="00A530DE" w:rsidRDefault="00A530DE" w:rsidP="00E6592C">
      <w:r>
        <w:separator/>
      </w:r>
    </w:p>
  </w:endnote>
  <w:endnote w:type="continuationSeparator" w:id="0">
    <w:p w14:paraId="25A76305" w14:textId="77777777" w:rsidR="00A530DE" w:rsidRDefault="00A530DE" w:rsidP="00E6592C">
      <w:r>
        <w:continuationSeparator/>
      </w:r>
    </w:p>
  </w:endnote>
  <w:endnote w:type="continuationNotice" w:id="1">
    <w:p w14:paraId="72CF4B8A" w14:textId="77777777" w:rsidR="00A530DE" w:rsidRDefault="00A530D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9F0CD8" w14:textId="77777777" w:rsidR="00A530DE" w:rsidRPr="003835B1" w:rsidRDefault="00A530DE" w:rsidP="00164CE2">
    <w:pPr>
      <w:ind w:left="-1170" w:firstLine="720"/>
      <w:jc w:val="both"/>
      <w:rPr>
        <w:szCs w:val="24"/>
      </w:rPr>
    </w:pPr>
    <w:r w:rsidRPr="00CE59DD">
      <w:rPr>
        <w:b/>
        <w:noProof/>
        <w:sz w:val="40"/>
        <w:szCs w:val="44"/>
      </w:rPr>
      <w:drawing>
        <wp:inline distT="0" distB="0" distL="0" distR="0" wp14:anchorId="16E4F85A" wp14:editId="69184360">
          <wp:extent cx="2763520" cy="2763520"/>
          <wp:effectExtent l="0" t="0" r="0" b="0"/>
          <wp:docPr id="4" name="Picture 4" descr="Large circular OIT logo.&#10;Making Technology Work for You!&#10;USDA  ::  FNCS" title="OIT large circula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OIT\CIO Support\General\OIT Logo - transparency.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63520" cy="2763520"/>
                  </a:xfrm>
                  <a:prstGeom prst="rect">
                    <a:avLst/>
                  </a:prstGeom>
                  <a:noFill/>
                  <a:ln>
                    <a:noFill/>
                  </a:ln>
                </pic:spPr>
              </pic:pic>
            </a:graphicData>
          </a:graphic>
        </wp:inline>
      </w:drawing>
    </w:r>
    <w:r w:rsidRPr="00AC6B3E">
      <w:rPr>
        <w:sz w:val="144"/>
        <w:szCs w:val="144"/>
      </w:rPr>
      <w:t xml:space="preserve">  </w:t>
    </w:r>
    <w:r>
      <w:rPr>
        <w:b/>
        <w:noProof/>
        <w:sz w:val="40"/>
        <w:szCs w:val="44"/>
      </w:rPr>
      <mc:AlternateContent>
        <mc:Choice Requires="wps">
          <w:drawing>
            <wp:inline distT="0" distB="0" distL="0" distR="0" wp14:anchorId="62DD99EE" wp14:editId="6A673A6A">
              <wp:extent cx="2905125" cy="1333500"/>
              <wp:effectExtent l="0" t="0" r="9525" b="0"/>
              <wp:docPr id="3" name="Text Box 3"/>
              <wp:cNvGraphicFramePr/>
              <a:graphic xmlns:a="http://schemas.openxmlformats.org/drawingml/2006/main">
                <a:graphicData uri="http://schemas.microsoft.com/office/word/2010/wordprocessingShape">
                  <wps:wsp>
                    <wps:cNvSpPr txBox="1"/>
                    <wps:spPr>
                      <a:xfrm>
                        <a:off x="0" y="0"/>
                        <a:ext cx="2905125" cy="1333500"/>
                      </a:xfrm>
                      <a:prstGeom prst="rect">
                        <a:avLst/>
                      </a:prstGeom>
                      <a:solidFill>
                        <a:schemeClr val="lt1"/>
                      </a:solidFill>
                      <a:ln w="6350">
                        <a:noFill/>
                      </a:ln>
                    </wps:spPr>
                    <wps:txbx>
                      <w:txbxContent>
                        <w:p w14:paraId="3FF7F5E1" w14:textId="77777777" w:rsidR="00A530DE" w:rsidRPr="00CE59DD" w:rsidRDefault="00A530DE" w:rsidP="00D02DED">
                          <w:pPr>
                            <w:rPr>
                              <w:sz w:val="28"/>
                            </w:rPr>
                          </w:pPr>
                          <w:r w:rsidRPr="00CE59DD">
                            <w:rPr>
                              <w:sz w:val="28"/>
                            </w:rPr>
                            <w:t>National Office</w:t>
                          </w:r>
                          <w:r>
                            <w:rPr>
                              <w:sz w:val="28"/>
                            </w:rPr>
                            <w:t xml:space="preserve"> – Braddock Place</w:t>
                          </w:r>
                        </w:p>
                        <w:p w14:paraId="26A09A12" w14:textId="77777777" w:rsidR="00A530DE" w:rsidRPr="00CE59DD" w:rsidRDefault="00A530DE" w:rsidP="00D02DED">
                          <w:pPr>
                            <w:rPr>
                              <w:sz w:val="28"/>
                            </w:rPr>
                          </w:pPr>
                          <w:r>
                            <w:rPr>
                              <w:sz w:val="28"/>
                            </w:rPr>
                            <w:t>1320 Braddock Place</w:t>
                          </w:r>
                        </w:p>
                        <w:p w14:paraId="7A437C80" w14:textId="77777777" w:rsidR="00A530DE" w:rsidRDefault="00A530DE" w:rsidP="00D02DED">
                          <w:r w:rsidRPr="00CE59DD">
                            <w:rPr>
                              <w:sz w:val="28"/>
                            </w:rPr>
                            <w:t>Alexandria, VA 22</w:t>
                          </w:r>
                          <w:r>
                            <w:rPr>
                              <w:sz w:val="28"/>
                            </w:rPr>
                            <w:t>314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62DD99EE" id="_x0000_t202" coordsize="21600,21600" o:spt="202" path="m,l,21600r21600,l21600,xe">
              <v:stroke joinstyle="miter"/>
              <v:path gradientshapeok="t" o:connecttype="rect"/>
            </v:shapetype>
            <v:shape id="Text Box 3" o:spid="_x0000_s1027" type="#_x0000_t202" style="width:228.7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" fillcolor="white [3201]" stroked="f" strokeweight=".5pt">
              <v:textbox>
                <w:txbxContent>
                  <w:p w14:paraId="3FF7F5E1" w14:textId="77777777" w:rsidR="00A530DE" w:rsidRPr="00CE59DD" w:rsidRDefault="00A530DE" w:rsidP="00D02DED">
                    <w:pPr>
                      <w:rPr>
                        <w:sz w:val="28"/>
                      </w:rPr>
                    </w:pPr>
                    <w:r w:rsidRPr="00CE59DD">
                      <w:rPr>
                        <w:sz w:val="28"/>
                      </w:rPr>
                      <w:t>National Office</w:t>
                    </w:r>
                    <w:r>
                      <w:rPr>
                        <w:sz w:val="28"/>
                      </w:rPr>
                      <w:t xml:space="preserve"> – Braddock Place</w:t>
                    </w:r>
                  </w:p>
                  <w:p w14:paraId="26A09A12" w14:textId="77777777" w:rsidR="00A530DE" w:rsidRPr="00CE59DD" w:rsidRDefault="00A530DE" w:rsidP="00D02DED">
                    <w:pPr>
                      <w:rPr>
                        <w:sz w:val="28"/>
                      </w:rPr>
                    </w:pPr>
                    <w:r>
                      <w:rPr>
                        <w:sz w:val="28"/>
                      </w:rPr>
                      <w:t>1320 Braddock Place</w:t>
                    </w:r>
                  </w:p>
                  <w:p w14:paraId="7A437C80" w14:textId="77777777" w:rsidR="00A530DE" w:rsidRDefault="00A530DE" w:rsidP="00D02DED">
                    <w:r w:rsidRPr="00CE59DD">
                      <w:rPr>
                        <w:sz w:val="28"/>
                      </w:rPr>
                      <w:t>Alexandria, VA 22</w:t>
                    </w:r>
                    <w:r>
                      <w:rPr>
                        <w:sz w:val="28"/>
                      </w:rPr>
                      <w:t>314</w:t>
                    </w:r>
                  </w:p>
                </w:txbxContent>
              </v:textbox>
              <w10:anchorlock/>
            </v:shape>
          </w:pict>
        </mc:Fallback>
      </mc:AlternateContent>
    </w:r>
  </w:p>
  <w:p w14:paraId="57BC864C" w14:textId="51E49B6A" w:rsidR="00A530DE" w:rsidRPr="00FE2D61" w:rsidRDefault="00A530DE" w:rsidP="00FE2D61">
    <w:pPr>
      <w:pStyle w:val="Footer"/>
      <w:jc w:val="center"/>
    </w:pPr>
    <w:r w:rsidRPr="00FE2D61">
      <w:t xml:space="preserve">This document has been reviewed for Section 508 compliance as of </w:t>
    </w:r>
    <w:r w:rsidRPr="008D2CAB">
      <w:t>&lt;</w:t>
    </w:r>
    <w:r>
      <w:t>XX/XX/XX</w:t>
    </w:r>
    <w:r w:rsidRPr="008D2CAB">
      <w:t>&gt;.</w:t>
    </w:r>
  </w:p>
  <w:p w14:paraId="7678E48D" w14:textId="77777777" w:rsidR="00A530DE" w:rsidRPr="000A47B5" w:rsidRDefault="00A530DE" w:rsidP="00CE386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6CD9AC" w14:textId="6FBA992F" w:rsidR="00A530DE" w:rsidRDefault="00A530DE" w:rsidP="00086329">
    <w:pPr>
      <w:ind w:left="-1170" w:firstLine="720"/>
      <w:jc w:val="center"/>
      <w:rPr>
        <w:color w:val="000000" w:themeColor="text1"/>
      </w:rPr>
    </w:pPr>
    <w:r>
      <w:t>This template</w:t>
    </w:r>
    <w:r w:rsidRPr="00FE2D61">
      <w:t xml:space="preserve"> has been reviewed for Section 508 compliance as of </w:t>
    </w:r>
    <w:r w:rsidRPr="008D2CAB">
      <w:t>&lt;</w:t>
    </w:r>
    <w:r>
      <w:t>09/24/20</w:t>
    </w:r>
    <w:r w:rsidRPr="008D2CAB">
      <w:t>&gt;.</w:t>
    </w:r>
  </w:p>
  <w:p w14:paraId="117B6E5A" w14:textId="77777777" w:rsidR="00A530DE" w:rsidRPr="00086329" w:rsidRDefault="00A530DE" w:rsidP="00086329">
    <w:pPr>
      <w:ind w:left="-1170" w:firstLine="720"/>
      <w:jc w:val="center"/>
      <w:rPr>
        <w:color w:val="000000" w:themeColor="text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22349794"/>
      <w:docPartObj>
        <w:docPartGallery w:val="Page Numbers (Bottom of Page)"/>
        <w:docPartUnique/>
      </w:docPartObj>
    </w:sdtPr>
    <w:sdtEndPr>
      <w:rPr>
        <w:noProof/>
      </w:rPr>
    </w:sdtEndPr>
    <w:sdtContent>
      <w:p w14:paraId="43751C4C" w14:textId="4BEE8692" w:rsidR="00A530DE" w:rsidRDefault="00A530DE" w:rsidP="004F07ED">
        <w:pPr>
          <w:pStyle w:val="Footer"/>
          <w:jc w:val="center"/>
        </w:pPr>
        <w:r>
          <w:fldChar w:fldCharType="begin"/>
        </w:r>
        <w:r>
          <w:instrText xml:space="preserve"> PAGE   \* MERGEFORMAT </w:instrText>
        </w:r>
        <w:r>
          <w:fldChar w:fldCharType="separate"/>
        </w:r>
        <w:r w:rsidR="00765FDF">
          <w:rPr>
            <w:noProof/>
          </w:rPr>
          <w:t>15</w:t>
        </w:r>
        <w:r>
          <w:rPr>
            <w:noProof/>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59064928"/>
      <w:docPartObj>
        <w:docPartGallery w:val="Page Numbers (Bottom of Page)"/>
        <w:docPartUnique/>
      </w:docPartObj>
    </w:sdtPr>
    <w:sdtEndPr>
      <w:rPr>
        <w:noProof/>
      </w:rPr>
    </w:sdtEndPr>
    <w:sdtContent>
      <w:p w14:paraId="72C27DC8" w14:textId="361B5251" w:rsidR="00A530DE" w:rsidRDefault="00A530DE">
        <w:pPr>
          <w:pStyle w:val="Footer"/>
          <w:jc w:val="center"/>
        </w:pPr>
        <w:r>
          <w:fldChar w:fldCharType="begin"/>
        </w:r>
        <w:r>
          <w:instrText xml:space="preserve"> PAGE   \* MERGEFORMAT </w:instrText>
        </w:r>
        <w:r>
          <w:fldChar w:fldCharType="separate"/>
        </w:r>
        <w:r w:rsidR="00765FDF">
          <w:rPr>
            <w:noProof/>
          </w:rPr>
          <w:t>i</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FA550" w14:textId="77777777" w:rsidR="00A530DE" w:rsidRDefault="00A530DE" w:rsidP="00E6592C">
      <w:r>
        <w:separator/>
      </w:r>
    </w:p>
  </w:footnote>
  <w:footnote w:type="continuationSeparator" w:id="0">
    <w:p w14:paraId="372DED75" w14:textId="77777777" w:rsidR="00A530DE" w:rsidRDefault="00A530DE" w:rsidP="00E6592C">
      <w:r>
        <w:continuationSeparator/>
      </w:r>
    </w:p>
  </w:footnote>
  <w:footnote w:type="continuationNotice" w:id="1">
    <w:p w14:paraId="02D4F1E2" w14:textId="77777777" w:rsidR="00A530DE" w:rsidRDefault="00A530D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087E4E" w14:textId="77777777" w:rsidR="00A530DE" w:rsidRDefault="00A530DE" w:rsidP="000A47B5">
    <w:pPr>
      <w:tabs>
        <w:tab w:val="left" w:pos="2580"/>
        <w:tab w:val="left" w:pos="2985"/>
      </w:tabs>
      <w:spacing w:after="120" w:line="276" w:lineRule="auto"/>
      <w:ind w:left="-1080"/>
      <w:jc w:val="right"/>
      <w:rPr>
        <w:b/>
        <w:bCs/>
        <w:color w:val="000000" w:themeColor="text1"/>
        <w:sz w:val="20"/>
        <w:szCs w:val="28"/>
      </w:rPr>
    </w:pPr>
    <w:r w:rsidRPr="00164CE2">
      <w:rPr>
        <w:b/>
        <w:noProof/>
        <w:sz w:val="144"/>
        <w:szCs w:val="144"/>
      </w:rPr>
      <mc:AlternateContent>
        <mc:Choice Requires="wps">
          <w:drawing>
            <wp:inline distT="0" distB="0" distL="0" distR="0" wp14:anchorId="11FA44C0" wp14:editId="492C4042">
              <wp:extent cx="7430770" cy="1848517"/>
              <wp:effectExtent l="0" t="0" r="0" b="0"/>
              <wp:docPr id="1" name="Rectangle 1"/>
              <wp:cNvGraphicFramePr/>
              <a:graphic xmlns:a="http://schemas.openxmlformats.org/drawingml/2006/main">
                <a:graphicData uri="http://schemas.microsoft.com/office/word/2010/wordprocessingShape">
                  <wps:wsp>
                    <wps:cNvSpPr/>
                    <wps:spPr>
                      <a:xfrm>
                        <a:off x="0" y="0"/>
                        <a:ext cx="7430770" cy="1848517"/>
                      </a:xfrm>
                      <a:prstGeom prst="rect">
                        <a:avLst/>
                      </a:prstGeom>
                      <a:gradFill flip="none" rotWithShape="1">
                        <a:gsLst>
                          <a:gs pos="0">
                            <a:schemeClr val="tx2">
                              <a:lumMod val="50000"/>
                            </a:schemeClr>
                          </a:gs>
                          <a:gs pos="52000">
                            <a:schemeClr val="tx2">
                              <a:lumMod val="75000"/>
                            </a:schemeClr>
                          </a:gs>
                          <a:gs pos="100000">
                            <a:schemeClr val="accent1">
                              <a:lumMod val="75000"/>
                            </a:schemeClr>
                          </a:gs>
                        </a:gsLst>
                        <a:lin ang="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919FE0E" w14:textId="17A4DB64" w:rsidR="00A530DE" w:rsidRPr="00FE2D61" w:rsidRDefault="00A530DE" w:rsidP="00FE2D61">
                          <w:pPr>
                            <w:pStyle w:val="Title"/>
                            <w:rPr>
                              <w:sz w:val="48"/>
                              <w:szCs w:val="48"/>
                            </w:rPr>
                          </w:pPr>
                          <w:r w:rsidRPr="008D2CAB">
                            <w:rPr>
                              <w:sz w:val="48"/>
                              <w:szCs w:val="48"/>
                            </w:rPr>
                            <w:t>&lt;</w:t>
                          </w:r>
                          <w:r w:rsidR="000F02D8">
                            <w:rPr>
                              <w:sz w:val="48"/>
                              <w:szCs w:val="48"/>
                            </w:rPr>
                            <w:t>Project Name</w:t>
                          </w:r>
                          <w:r w:rsidRPr="008D2CAB">
                            <w:rPr>
                              <w:sz w:val="48"/>
                              <w:szCs w:val="48"/>
                            </w:rPr>
                            <w:t>&gt;</w:t>
                          </w:r>
                        </w:p>
                        <w:p w14:paraId="6534182E" w14:textId="3751E08F" w:rsidR="00A530DE" w:rsidRPr="00FE2D61" w:rsidRDefault="004D59B7" w:rsidP="00D96683">
                          <w:pPr>
                            <w:ind w:left="-90"/>
                            <w:jc w:val="center"/>
                            <w:rPr>
                              <w:b/>
                              <w:sz w:val="48"/>
                              <w:szCs w:val="48"/>
                            </w:rPr>
                          </w:pPr>
                          <w:r>
                            <w:rPr>
                              <w:b/>
                              <w:sz w:val="48"/>
                              <w:szCs w:val="48"/>
                            </w:rPr>
                            <w:t xml:space="preserve">FNS </w:t>
                          </w:r>
                          <w:r w:rsidR="00A530DE">
                            <w:rPr>
                              <w:b/>
                              <w:sz w:val="48"/>
                              <w:szCs w:val="48"/>
                            </w:rPr>
                            <w:t>S</w:t>
                          </w:r>
                          <w:r w:rsidR="000F02D8">
                            <w:rPr>
                              <w:b/>
                              <w:sz w:val="48"/>
                              <w:szCs w:val="48"/>
                            </w:rPr>
                            <w:t>ustainment Manual</w:t>
                          </w:r>
                        </w:p>
                        <w:p w14:paraId="1A90864A" w14:textId="77777777" w:rsidR="00A530DE" w:rsidRDefault="00A530DE" w:rsidP="000A47B5">
                          <w:pPr>
                            <w:ind w:left="-90"/>
                            <w:rPr>
                              <w:sz w:val="36"/>
                            </w:rPr>
                          </w:pPr>
                        </w:p>
                        <w:p w14:paraId="357C75BD" w14:textId="77777777" w:rsidR="00A530DE" w:rsidRPr="00FE2D61" w:rsidRDefault="00A530DE" w:rsidP="000A47B5">
                          <w:pPr>
                            <w:ind w:left="-90"/>
                            <w:rPr>
                              <w:sz w:val="36"/>
                              <w:szCs w:val="36"/>
                            </w:rPr>
                          </w:pPr>
                          <w:r w:rsidRPr="00FE2D61">
                            <w:rPr>
                              <w:sz w:val="36"/>
                              <w:szCs w:val="36"/>
                            </w:rPr>
                            <w:t>U.S. Department of Agriculture, Food and Nutrition Service</w:t>
                          </w:r>
                        </w:p>
                        <w:p w14:paraId="02BD97A0" w14:textId="77777777" w:rsidR="00A530DE" w:rsidRPr="00FE2D61" w:rsidRDefault="00A530DE" w:rsidP="000A47B5">
                          <w:pPr>
                            <w:ind w:left="-90"/>
                            <w:rPr>
                              <w:sz w:val="36"/>
                              <w:szCs w:val="36"/>
                            </w:rPr>
                          </w:pPr>
                          <w:r w:rsidRPr="00FE2D61">
                            <w:rPr>
                              <w:sz w:val="36"/>
                              <w:szCs w:val="36"/>
                            </w:rPr>
                            <w:t>Office of Information Technology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1FA44C0" id="Rectangle 1" o:spid="_x0000_s1026" style="width:585.1pt;height:145.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" fillcolor="#0f243e [1615]" stroked="f" strokeweight="2pt">
              <v:fill color2="#365f91 [2404]" rotate="t" angle="90" colors="0 #10253f;34079f #17375e;1 #376092" focus="100%" type="gradient"/>
              <v:textbox>
                <w:txbxContent>
                  <w:p w14:paraId="2919FE0E" w14:textId="17A4DB64" w:rsidR="00A530DE" w:rsidRPr="00FE2D61" w:rsidRDefault="00A530DE" w:rsidP="00FE2D61">
                    <w:pPr>
                      <w:pStyle w:val="Title"/>
                      <w:rPr>
                        <w:sz w:val="48"/>
                        <w:szCs w:val="48"/>
                      </w:rPr>
                    </w:pPr>
                    <w:r w:rsidRPr="008D2CAB">
                      <w:rPr>
                        <w:sz w:val="48"/>
                        <w:szCs w:val="48"/>
                      </w:rPr>
                      <w:t>&lt;</w:t>
                    </w:r>
                    <w:r w:rsidR="000F02D8">
                      <w:rPr>
                        <w:sz w:val="48"/>
                        <w:szCs w:val="48"/>
                      </w:rPr>
                      <w:t>Project Name</w:t>
                    </w:r>
                    <w:r w:rsidRPr="008D2CAB">
                      <w:rPr>
                        <w:sz w:val="48"/>
                        <w:szCs w:val="48"/>
                      </w:rPr>
                      <w:t>&gt;</w:t>
                    </w:r>
                  </w:p>
                  <w:p w14:paraId="6534182E" w14:textId="3751E08F" w:rsidR="00A530DE" w:rsidRPr="00FE2D61" w:rsidRDefault="004D59B7" w:rsidP="00D96683">
                    <w:pPr>
                      <w:ind w:left="-90"/>
                      <w:jc w:val="center"/>
                      <w:rPr>
                        <w:b/>
                        <w:sz w:val="48"/>
                        <w:szCs w:val="48"/>
                      </w:rPr>
                    </w:pPr>
                    <w:r>
                      <w:rPr>
                        <w:b/>
                        <w:sz w:val="48"/>
                        <w:szCs w:val="48"/>
                      </w:rPr>
                      <w:t xml:space="preserve">FNS </w:t>
                    </w:r>
                    <w:r w:rsidR="00A530DE">
                      <w:rPr>
                        <w:b/>
                        <w:sz w:val="48"/>
                        <w:szCs w:val="48"/>
                      </w:rPr>
                      <w:t>S</w:t>
                    </w:r>
                    <w:r w:rsidR="000F02D8">
                      <w:rPr>
                        <w:b/>
                        <w:sz w:val="48"/>
                        <w:szCs w:val="48"/>
                      </w:rPr>
                      <w:t>ustainment Manual</w:t>
                    </w:r>
                  </w:p>
                  <w:p w14:paraId="1A90864A" w14:textId="77777777" w:rsidR="00A530DE" w:rsidRDefault="00A530DE" w:rsidP="000A47B5">
                    <w:pPr>
                      <w:ind w:left="-90"/>
                      <w:rPr>
                        <w:sz w:val="36"/>
                      </w:rPr>
                    </w:pPr>
                  </w:p>
                  <w:p w14:paraId="357C75BD" w14:textId="77777777" w:rsidR="00A530DE" w:rsidRPr="00FE2D61" w:rsidRDefault="00A530DE" w:rsidP="000A47B5">
                    <w:pPr>
                      <w:ind w:left="-90"/>
                      <w:rPr>
                        <w:sz w:val="36"/>
                        <w:szCs w:val="36"/>
                      </w:rPr>
                    </w:pPr>
                    <w:r w:rsidRPr="00FE2D61">
                      <w:rPr>
                        <w:sz w:val="36"/>
                        <w:szCs w:val="36"/>
                      </w:rPr>
                      <w:t>U.S. Department of Agriculture, Food and Nutrition Service</w:t>
                    </w:r>
                  </w:p>
                  <w:p w14:paraId="02BD97A0" w14:textId="77777777" w:rsidR="00A530DE" w:rsidRPr="00FE2D61" w:rsidRDefault="00A530DE" w:rsidP="000A47B5">
                    <w:pPr>
                      <w:ind w:left="-90"/>
                      <w:rPr>
                        <w:sz w:val="36"/>
                        <w:szCs w:val="36"/>
                      </w:rPr>
                    </w:pPr>
                    <w:r w:rsidRPr="00FE2D61">
                      <w:rPr>
                        <w:sz w:val="36"/>
                        <w:szCs w:val="36"/>
                      </w:rPr>
                      <w:t>Office of Information Technology</w:t>
                    </w:r>
                  </w:p>
                </w:txbxContent>
              </v:textbox>
              <w10:anchorlock/>
            </v:rect>
          </w:pict>
        </mc:Fallback>
      </mc:AlternateContent>
    </w:r>
  </w:p>
  <w:p w14:paraId="50E23AE5" w14:textId="77777777" w:rsidR="00A530DE" w:rsidRPr="00FB315A" w:rsidRDefault="00A530DE" w:rsidP="003835B1">
    <w:pPr>
      <w:tabs>
        <w:tab w:val="left" w:pos="2580"/>
        <w:tab w:val="left" w:pos="2985"/>
      </w:tabs>
      <w:spacing w:after="120" w:line="276" w:lineRule="auto"/>
      <w:ind w:left="-1080"/>
      <w:rPr>
        <w:b/>
        <w:bCs/>
        <w:color w:val="000000" w:themeColor="text1"/>
        <w:sz w:val="20"/>
        <w:szCs w:val="28"/>
      </w:rPr>
    </w:pPr>
    <w:r>
      <w:rPr>
        <w:b/>
        <w:noProof/>
        <w:sz w:val="44"/>
        <w:szCs w:val="44"/>
      </w:rPr>
      <w:drawing>
        <wp:inline distT="0" distB="0" distL="0" distR="0" wp14:anchorId="41A9FAE5" wp14:editId="310AF1A4">
          <wp:extent cx="3150870" cy="626745"/>
          <wp:effectExtent l="0" t="0" r="0" b="0"/>
          <wp:docPr id="2" name="Picture 2" descr="Large USDA logo. &#10;United States Department of Agriculture.&#10;Food and Nutrition Service." title="USDA FNS lar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IT\CIO Support\General\USDA FN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50870" cy="62674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445687" w14:textId="77777777" w:rsidR="00A530DE" w:rsidRPr="00AC7A0A" w:rsidRDefault="00A530DE" w:rsidP="00AC7A0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BE6929" w14:textId="0B9164BD" w:rsidR="00A530DE" w:rsidRPr="00CE3866" w:rsidRDefault="00A530DE" w:rsidP="00E5419E">
    <w:pPr>
      <w:pStyle w:val="Header"/>
    </w:pPr>
    <w:r w:rsidRPr="00CE3866">
      <w:rPr>
        <w:noProof/>
      </w:rPr>
      <w:drawing>
        <wp:inline distT="0" distB="0" distL="0" distR="0" wp14:anchorId="575327B8" wp14:editId="2C27B13C">
          <wp:extent cx="2162810" cy="430530"/>
          <wp:effectExtent l="0" t="0" r="0" b="7620"/>
          <wp:docPr id="25" name="Picture 25" descr="Small USDA logo. &#10;United States Department of Agriculture.&#10;Food and Nutrition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IT\CIO Support\General\USDA FN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62810" cy="430530"/>
                  </a:xfrm>
                  <a:prstGeom prst="rect">
                    <a:avLst/>
                  </a:prstGeom>
                  <a:noFill/>
                  <a:ln>
                    <a:noFill/>
                  </a:ln>
                </pic:spPr>
              </pic:pic>
            </a:graphicData>
          </a:graphic>
        </wp:inline>
      </w:drawing>
    </w:r>
    <w:r w:rsidRPr="00CE3866">
      <w:ptab w:relativeTo="margin" w:alignment="right" w:leader="none"/>
    </w:r>
    <w:r w:rsidRPr="00CE3866">
      <w:rPr>
        <w:noProof/>
      </w:rPr>
      <mc:AlternateContent>
        <mc:Choice Requires="wps">
          <w:drawing>
            <wp:inline distT="0" distB="0" distL="0" distR="0" wp14:anchorId="79FFFC05" wp14:editId="6DA4FB22">
              <wp:extent cx="2520343" cy="405674"/>
              <wp:effectExtent l="0" t="0" r="0" b="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343" cy="405674"/>
                      </a:xfrm>
                      <a:prstGeom prst="rect">
                        <a:avLst/>
                      </a:prstGeom>
                      <a:solidFill>
                        <a:srgbClr val="FFFFFF"/>
                      </a:solidFill>
                      <a:ln w="9525">
                        <a:noFill/>
                        <a:miter lim="800000"/>
                        <a:headEnd/>
                        <a:tailEnd/>
                      </a:ln>
                    </wps:spPr>
                    <wps:txbx>
                      <w:txbxContent>
                        <w:p w14:paraId="788D7C80" w14:textId="7BE58B0E" w:rsidR="00A530DE" w:rsidRDefault="00A530DE" w:rsidP="000A47B5">
                          <w:pPr>
                            <w:jc w:val="right"/>
                            <w:rPr>
                              <w:rFonts w:ascii="Arial" w:hAnsi="Arial" w:cs="Arial"/>
                              <w:sz w:val="20"/>
                            </w:rPr>
                          </w:pPr>
                          <w:r w:rsidRPr="007477EA">
                            <w:rPr>
                              <w:rFonts w:ascii="Arial" w:hAnsi="Arial" w:cs="Arial"/>
                              <w:color w:val="000000" w:themeColor="text1"/>
                              <w:sz w:val="20"/>
                            </w:rPr>
                            <w:t>&lt;PROJECT ACRONYM&gt;</w:t>
                          </w:r>
                        </w:p>
                        <w:p w14:paraId="1EADABA0" w14:textId="79EABC9C" w:rsidR="00A530DE" w:rsidRDefault="00A530DE" w:rsidP="005860DD">
                          <w:pPr>
                            <w:pStyle w:val="Header"/>
                          </w:pPr>
                          <w:r>
                            <w:t>Sustainment Manual</w:t>
                          </w:r>
                        </w:p>
                      </w:txbxContent>
                    </wps:txbx>
                    <wps:bodyPr rot="0" vert="horz" wrap="square" lIns="91440" tIns="45720" rIns="91440" bIns="45720" anchor="t" anchorCtr="0">
                      <a:noAutofit/>
                    </wps:bodyPr>
                  </wps:wsp>
                </a:graphicData>
              </a:graphic>
            </wp:inline>
          </w:drawing>
        </mc:Choice>
        <mc:Fallback>
          <w:pict>
            <v:shapetype w14:anchorId="79FFFC05" id="_x0000_t202" coordsize="21600,21600" o:spt="202" path="m,l,21600r21600,l21600,xe">
              <v:stroke joinstyle="miter"/>
              <v:path gradientshapeok="t" o:connecttype="rect"/>
            </v:shapetype>
            <v:shape id="Text Box 2" o:spid="_x0000_s1028" type="#_x0000_t202" style="width:198.45pt;height:3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" stroked="f">
              <v:textbox>
                <w:txbxContent>
                  <w:p w14:paraId="788D7C80" w14:textId="7BE58B0E" w:rsidR="00A530DE" w:rsidRDefault="00A530DE" w:rsidP="000A47B5">
                    <w:pPr>
                      <w:jc w:val="right"/>
                      <w:rPr>
                        <w:rFonts w:ascii="Arial" w:hAnsi="Arial" w:cs="Arial"/>
                        <w:sz w:val="20"/>
                      </w:rPr>
                    </w:pPr>
                    <w:r w:rsidRPr="007477EA">
                      <w:rPr>
                        <w:rFonts w:ascii="Arial" w:hAnsi="Arial" w:cs="Arial"/>
                        <w:color w:val="000000" w:themeColor="text1"/>
                        <w:sz w:val="20"/>
                      </w:rPr>
                      <w:t>&lt;PROJECT ACRONYM&gt;</w:t>
                    </w:r>
                  </w:p>
                  <w:p w14:paraId="1EADABA0" w14:textId="79EABC9C" w:rsidR="00A530DE" w:rsidRDefault="00A530DE" w:rsidP="005860DD">
                    <w:pPr>
                      <w:pStyle w:val="Header"/>
                    </w:pPr>
                    <w:r>
                      <w:t>Sustainment Manual</w:t>
                    </w:r>
                  </w:p>
                </w:txbxContent>
              </v:textbox>
              <w10:anchorlock/>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B51D7C" w14:textId="77777777" w:rsidR="00A530DE" w:rsidRPr="00FB315A" w:rsidRDefault="00A530DE" w:rsidP="00C04932">
    <w:pPr>
      <w:tabs>
        <w:tab w:val="left" w:pos="2580"/>
        <w:tab w:val="left" w:pos="2985"/>
      </w:tabs>
      <w:spacing w:after="120" w:line="276" w:lineRule="auto"/>
      <w:rPr>
        <w:b/>
        <w:bCs/>
        <w:color w:val="000000" w:themeColor="text1"/>
        <w:sz w:val="20"/>
        <w:szCs w:val="28"/>
      </w:rPr>
    </w:pPr>
    <w:r>
      <w:rPr>
        <w:noProof/>
      </w:rPr>
      <w:drawing>
        <wp:inline distT="0" distB="0" distL="0" distR="0" wp14:anchorId="13391CFA" wp14:editId="11197120">
          <wp:extent cx="2162810" cy="430530"/>
          <wp:effectExtent l="0" t="0" r="0" b="7620"/>
          <wp:docPr id="26" name="Picture 26" descr="Small USDA logo. &#10;United States Department of Agriculture.&#10;Food and Nutrition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IT\CIO Support\General\USDA FN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62810" cy="430530"/>
                  </a:xfrm>
                  <a:prstGeom prst="rect">
                    <a:avLst/>
                  </a:prstGeom>
                  <a:noFill/>
                  <a:ln>
                    <a:noFill/>
                  </a:ln>
                </pic:spPr>
              </pic:pic>
            </a:graphicData>
          </a:graphic>
        </wp:inline>
      </w:drawing>
    </w:r>
    <w:r>
      <w:rPr>
        <w:rFonts w:ascii="Arial" w:hAnsi="Arial" w:cs="Arial"/>
        <w:sz w:val="20"/>
      </w:rPr>
      <w:ptab w:relativeTo="margin" w:alignment="right" w:leader="none"/>
    </w:r>
    <w:r w:rsidRPr="000A47B5">
      <w:rPr>
        <w:b/>
        <w:bCs/>
        <w:noProof/>
        <w:color w:val="000000" w:themeColor="text1"/>
        <w:sz w:val="20"/>
        <w:szCs w:val="28"/>
      </w:rPr>
      <mc:AlternateContent>
        <mc:Choice Requires="wps">
          <w:drawing>
            <wp:inline distT="0" distB="0" distL="0" distR="0" wp14:anchorId="181584FC" wp14:editId="18FAAE26">
              <wp:extent cx="2655515" cy="405674"/>
              <wp:effectExtent l="0" t="0" r="0" b="0"/>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5515" cy="405674"/>
                      </a:xfrm>
                      <a:prstGeom prst="rect">
                        <a:avLst/>
                      </a:prstGeom>
                      <a:solidFill>
                        <a:srgbClr val="FFFFFF"/>
                      </a:solidFill>
                      <a:ln w="9525">
                        <a:noFill/>
                        <a:miter lim="800000"/>
                        <a:headEnd/>
                        <a:tailEnd/>
                      </a:ln>
                    </wps:spPr>
                    <wps:txbx>
                      <w:txbxContent>
                        <w:p w14:paraId="3874A601" w14:textId="1F8336A5" w:rsidR="00A530DE" w:rsidRDefault="00A530DE" w:rsidP="00C04932">
                          <w:pPr>
                            <w:jc w:val="right"/>
                            <w:rPr>
                              <w:rFonts w:ascii="Arial" w:hAnsi="Arial" w:cs="Arial"/>
                              <w:sz w:val="20"/>
                            </w:rPr>
                          </w:pPr>
                          <w:r w:rsidRPr="008D2CAB">
                            <w:rPr>
                              <w:rFonts w:ascii="Arial" w:hAnsi="Arial" w:cs="Arial"/>
                              <w:color w:val="000000" w:themeColor="text1"/>
                              <w:sz w:val="20"/>
                            </w:rPr>
                            <w:t>&lt;PROJECT ACRONYM&gt;</w:t>
                          </w:r>
                        </w:p>
                        <w:p w14:paraId="6E1157F1" w14:textId="6E107051" w:rsidR="00A530DE" w:rsidRDefault="00A530DE" w:rsidP="00C04932">
                          <w:pPr>
                            <w:jc w:val="right"/>
                            <w:rPr>
                              <w:rFonts w:ascii="Arial" w:hAnsi="Arial" w:cs="Arial"/>
                              <w:sz w:val="20"/>
                            </w:rPr>
                          </w:pPr>
                          <w:r>
                            <w:rPr>
                              <w:rFonts w:ascii="Arial" w:hAnsi="Arial" w:cs="Arial"/>
                              <w:sz w:val="20"/>
                            </w:rPr>
                            <w:t>Sustainment Manual</w:t>
                          </w:r>
                        </w:p>
                      </w:txbxContent>
                    </wps:txbx>
                    <wps:bodyPr rot="0" vert="horz" wrap="square" lIns="91440" tIns="45720" rIns="91440" bIns="45720" anchor="t" anchorCtr="0">
                      <a:noAutofit/>
                    </wps:bodyPr>
                  </wps:wsp>
                </a:graphicData>
              </a:graphic>
            </wp:inline>
          </w:drawing>
        </mc:Choice>
        <mc:Fallback>
          <w:pict>
            <v:shapetype w14:anchorId="181584FC" id="_x0000_t202" coordsize="21600,21600" o:spt="202" path="m,l,21600r21600,l21600,xe">
              <v:stroke joinstyle="miter"/>
              <v:path gradientshapeok="t" o:connecttype="rect"/>
            </v:shapetype>
            <v:shape id="_x0000_s1029" type="#_x0000_t202" style="width:209.1pt;height:3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" stroked="f">
              <v:textbox>
                <w:txbxContent>
                  <w:p w14:paraId="3874A601" w14:textId="1F8336A5" w:rsidR="00A530DE" w:rsidRDefault="00A530DE" w:rsidP="00C04932">
                    <w:pPr>
                      <w:jc w:val="right"/>
                      <w:rPr>
                        <w:rFonts w:ascii="Arial" w:hAnsi="Arial" w:cs="Arial"/>
                        <w:sz w:val="20"/>
                      </w:rPr>
                    </w:pPr>
                    <w:r w:rsidRPr="008D2CAB">
                      <w:rPr>
                        <w:rFonts w:ascii="Arial" w:hAnsi="Arial" w:cs="Arial"/>
                        <w:color w:val="000000" w:themeColor="text1"/>
                        <w:sz w:val="20"/>
                      </w:rPr>
                      <w:t>&lt;PROJECT ACRONYM&gt;</w:t>
                    </w:r>
                  </w:p>
                  <w:p w14:paraId="6E1157F1" w14:textId="6E107051" w:rsidR="00A530DE" w:rsidRDefault="00A530DE" w:rsidP="00C04932">
                    <w:pPr>
                      <w:jc w:val="right"/>
                      <w:rPr>
                        <w:rFonts w:ascii="Arial" w:hAnsi="Arial" w:cs="Arial"/>
                        <w:sz w:val="20"/>
                      </w:rPr>
                    </w:pPr>
                    <w:r>
                      <w:rPr>
                        <w:rFonts w:ascii="Arial" w:hAnsi="Arial" w:cs="Arial"/>
                        <w:sz w:val="20"/>
                      </w:rPr>
                      <w:t>Sustainment Manual</w:t>
                    </w:r>
                  </w:p>
                </w:txbxContent>
              </v:textbox>
              <w10:anchorlock/>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C17C5A76"/>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E9C3419"/>
    <w:multiLevelType w:val="singleLevel"/>
    <w:tmpl w:val="FBB62FCA"/>
    <w:lvl w:ilvl="0">
      <w:start w:val="1"/>
      <w:numFmt w:val="bullet"/>
      <w:pStyle w:val="DashBoth"/>
      <w:lvlText w:val="–"/>
      <w:lvlJc w:val="left"/>
      <w:pPr>
        <w:tabs>
          <w:tab w:val="num" w:pos="0"/>
        </w:tabs>
        <w:ind w:left="1080" w:hanging="360"/>
      </w:pPr>
      <w:rPr>
        <w:rFonts w:ascii="Times New Roman" w:hAnsi="Times New Roman" w:hint="default"/>
      </w:rPr>
    </w:lvl>
  </w:abstractNum>
  <w:abstractNum w:abstractNumId="2" w15:restartNumberingAfterBreak="0">
    <w:nsid w:val="0FB37AA6"/>
    <w:multiLevelType w:val="singleLevel"/>
    <w:tmpl w:val="BC72EB6A"/>
    <w:lvl w:ilvl="0">
      <w:start w:val="1"/>
      <w:numFmt w:val="bullet"/>
      <w:pStyle w:val="BulletBoth"/>
      <w:lvlText w:val=""/>
      <w:lvlJc w:val="left"/>
      <w:pPr>
        <w:tabs>
          <w:tab w:val="num" w:pos="720"/>
        </w:tabs>
        <w:ind w:left="720" w:hanging="360"/>
      </w:pPr>
      <w:rPr>
        <w:rFonts w:ascii="Symbol" w:hAnsi="Symbol" w:hint="default"/>
      </w:rPr>
    </w:lvl>
  </w:abstractNum>
  <w:abstractNum w:abstractNumId="3" w15:restartNumberingAfterBreak="0">
    <w:nsid w:val="12A8748D"/>
    <w:multiLevelType w:val="hybridMultilevel"/>
    <w:tmpl w:val="0AAEFF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996A7E"/>
    <w:multiLevelType w:val="singleLevel"/>
    <w:tmpl w:val="C2408880"/>
    <w:lvl w:ilvl="0">
      <w:start w:val="1"/>
      <w:numFmt w:val="bullet"/>
      <w:pStyle w:val="Dash"/>
      <w:lvlText w:val="–"/>
      <w:lvlJc w:val="left"/>
      <w:pPr>
        <w:tabs>
          <w:tab w:val="num" w:pos="0"/>
        </w:tabs>
        <w:ind w:left="1080" w:hanging="360"/>
      </w:pPr>
      <w:rPr>
        <w:rFonts w:ascii="Times New Roman" w:hAnsi="Times New Roman" w:hint="default"/>
      </w:rPr>
    </w:lvl>
  </w:abstractNum>
  <w:abstractNum w:abstractNumId="5" w15:restartNumberingAfterBreak="0">
    <w:nsid w:val="2B9F3C2A"/>
    <w:multiLevelType w:val="hybridMultilevel"/>
    <w:tmpl w:val="B2EA4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785159"/>
    <w:multiLevelType w:val="hybridMultilevel"/>
    <w:tmpl w:val="70A4C9B2"/>
    <w:lvl w:ilvl="0" w:tplc="FFFFFFFF">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654AD6"/>
    <w:multiLevelType w:val="hybridMultilevel"/>
    <w:tmpl w:val="D30628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B262CC"/>
    <w:multiLevelType w:val="singleLevel"/>
    <w:tmpl w:val="35E6261E"/>
    <w:lvl w:ilvl="0">
      <w:start w:val="1"/>
      <w:numFmt w:val="bullet"/>
      <w:pStyle w:val="BulletLast"/>
      <w:lvlText w:val=""/>
      <w:lvlJc w:val="left"/>
      <w:pPr>
        <w:tabs>
          <w:tab w:val="num" w:pos="720"/>
        </w:tabs>
        <w:ind w:left="720" w:hanging="360"/>
      </w:pPr>
      <w:rPr>
        <w:rFonts w:ascii="Symbol" w:hAnsi="Symbol" w:hint="default"/>
      </w:rPr>
    </w:lvl>
  </w:abstractNum>
  <w:abstractNum w:abstractNumId="9" w15:restartNumberingAfterBreak="0">
    <w:nsid w:val="3EB72827"/>
    <w:multiLevelType w:val="hybridMultilevel"/>
    <w:tmpl w:val="1C36B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982017"/>
    <w:multiLevelType w:val="hybridMultilevel"/>
    <w:tmpl w:val="3A9281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A54352"/>
    <w:multiLevelType w:val="singleLevel"/>
    <w:tmpl w:val="0736DC12"/>
    <w:lvl w:ilvl="0">
      <w:start w:val="1"/>
      <w:numFmt w:val="bullet"/>
      <w:pStyle w:val="BulletFirst"/>
      <w:lvlText w:val=""/>
      <w:lvlJc w:val="left"/>
      <w:pPr>
        <w:tabs>
          <w:tab w:val="num" w:pos="720"/>
        </w:tabs>
        <w:ind w:left="720" w:hanging="360"/>
      </w:pPr>
      <w:rPr>
        <w:rFonts w:ascii="Symbol" w:hAnsi="Symbol" w:hint="default"/>
      </w:rPr>
    </w:lvl>
  </w:abstractNum>
  <w:abstractNum w:abstractNumId="12" w15:restartNumberingAfterBreak="0">
    <w:nsid w:val="4EF43A1F"/>
    <w:multiLevelType w:val="multilevel"/>
    <w:tmpl w:val="B1049A6C"/>
    <w:lvl w:ilvl="0">
      <w:start w:val="1"/>
      <w:numFmt w:val="decimal"/>
      <w:lvlText w:val="%1"/>
      <w:lvlJc w:val="left"/>
      <w:pPr>
        <w:ind w:left="360" w:hanging="360"/>
      </w:pPr>
      <w:rPr>
        <w:rFonts w:ascii="Times New Roman" w:eastAsiaTheme="minorHAnsi" w:hAnsi="Times New Roman" w:cs="Arial"/>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2F24BDF"/>
    <w:multiLevelType w:val="hybridMultilevel"/>
    <w:tmpl w:val="EC9005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5A6C9E"/>
    <w:multiLevelType w:val="singleLevel"/>
    <w:tmpl w:val="E710ED0E"/>
    <w:lvl w:ilvl="0">
      <w:start w:val="1"/>
      <w:numFmt w:val="bullet"/>
      <w:pStyle w:val="DashFirst"/>
      <w:lvlText w:val="–"/>
      <w:lvlJc w:val="left"/>
      <w:pPr>
        <w:tabs>
          <w:tab w:val="num" w:pos="0"/>
        </w:tabs>
        <w:ind w:left="1080" w:hanging="360"/>
      </w:pPr>
      <w:rPr>
        <w:rFonts w:ascii="Times New Roman" w:hAnsi="Times New Roman" w:hint="default"/>
      </w:rPr>
    </w:lvl>
  </w:abstractNum>
  <w:abstractNum w:abstractNumId="15" w15:restartNumberingAfterBreak="0">
    <w:nsid w:val="56732F96"/>
    <w:multiLevelType w:val="singleLevel"/>
    <w:tmpl w:val="FE464A38"/>
    <w:lvl w:ilvl="0">
      <w:start w:val="1"/>
      <w:numFmt w:val="bullet"/>
      <w:pStyle w:val="Bullet"/>
      <w:lvlText w:val=""/>
      <w:lvlJc w:val="left"/>
      <w:pPr>
        <w:tabs>
          <w:tab w:val="num" w:pos="720"/>
        </w:tabs>
        <w:ind w:left="720" w:hanging="360"/>
      </w:pPr>
      <w:rPr>
        <w:rFonts w:ascii="Symbol" w:hAnsi="Symbol" w:hint="default"/>
      </w:rPr>
    </w:lvl>
  </w:abstractNum>
  <w:abstractNum w:abstractNumId="16" w15:restartNumberingAfterBreak="0">
    <w:nsid w:val="5D5B3ADE"/>
    <w:multiLevelType w:val="hybridMultilevel"/>
    <w:tmpl w:val="1EBA2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7D14E8"/>
    <w:multiLevelType w:val="hybridMultilevel"/>
    <w:tmpl w:val="BEF8B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0C5C81"/>
    <w:multiLevelType w:val="multilevel"/>
    <w:tmpl w:val="1F74F9E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653E408C"/>
    <w:multiLevelType w:val="hybridMultilevel"/>
    <w:tmpl w:val="10E47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EE0179"/>
    <w:multiLevelType w:val="hybridMultilevel"/>
    <w:tmpl w:val="3BAA4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5"/>
  </w:num>
  <w:num w:numId="3">
    <w:abstractNumId w:val="2"/>
  </w:num>
  <w:num w:numId="4">
    <w:abstractNumId w:val="11"/>
  </w:num>
  <w:num w:numId="5">
    <w:abstractNumId w:val="8"/>
  </w:num>
  <w:num w:numId="6">
    <w:abstractNumId w:val="4"/>
  </w:num>
  <w:num w:numId="7">
    <w:abstractNumId w:val="1"/>
  </w:num>
  <w:num w:numId="8">
    <w:abstractNumId w:val="14"/>
  </w:num>
  <w:num w:numId="9">
    <w:abstractNumId w:val="0"/>
  </w:num>
  <w:num w:numId="10">
    <w:abstractNumId w:val="20"/>
  </w:num>
  <w:num w:numId="11">
    <w:abstractNumId w:val="16"/>
  </w:num>
  <w:num w:numId="12">
    <w:abstractNumId w:val="18"/>
  </w:num>
  <w:num w:numId="1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num>
  <w:num w:numId="16">
    <w:abstractNumId w:val="5"/>
  </w:num>
  <w:num w:numId="17">
    <w:abstractNumId w:val="9"/>
  </w:num>
  <w:num w:numId="18">
    <w:abstractNumId w:val="17"/>
  </w:num>
  <w:num w:numId="19">
    <w:abstractNumId w:val="7"/>
  </w:num>
  <w:num w:numId="20">
    <w:abstractNumId w:val="19"/>
  </w:num>
  <w:num w:numId="21">
    <w:abstractNumId w:val="12"/>
  </w:num>
  <w:num w:numId="22">
    <w:abstractNumId w:val="0"/>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0"/>
  </w:num>
  <w:num w:numId="25">
    <w:abstractNumId w:val="6"/>
  </w:num>
  <w:numIdMacAtCleanup w:val="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x Mounger">
    <w15:presenceInfo w15:providerId="None" w15:userId="Max Moung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hideSpellingErrors/>
  <w:hideGrammaticalError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45057" fill="f" fillcolor="white" stroke="f">
      <v:fill color="white" on="f"/>
      <v:stroke on="f"/>
    </o:shapedefaults>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592C"/>
    <w:rsid w:val="00000BB0"/>
    <w:rsid w:val="00002873"/>
    <w:rsid w:val="00002BE9"/>
    <w:rsid w:val="0000519C"/>
    <w:rsid w:val="00005F71"/>
    <w:rsid w:val="0000604C"/>
    <w:rsid w:val="000079BD"/>
    <w:rsid w:val="000147D4"/>
    <w:rsid w:val="00014A44"/>
    <w:rsid w:val="000161F5"/>
    <w:rsid w:val="00016E36"/>
    <w:rsid w:val="00020649"/>
    <w:rsid w:val="00020883"/>
    <w:rsid w:val="00023F97"/>
    <w:rsid w:val="0002408D"/>
    <w:rsid w:val="0002573C"/>
    <w:rsid w:val="000260ED"/>
    <w:rsid w:val="0002756C"/>
    <w:rsid w:val="00031BBD"/>
    <w:rsid w:val="00031ED5"/>
    <w:rsid w:val="00032125"/>
    <w:rsid w:val="00032882"/>
    <w:rsid w:val="0003608C"/>
    <w:rsid w:val="00037F41"/>
    <w:rsid w:val="00040DD8"/>
    <w:rsid w:val="00041C08"/>
    <w:rsid w:val="00043B6D"/>
    <w:rsid w:val="00051E43"/>
    <w:rsid w:val="00051F45"/>
    <w:rsid w:val="00052936"/>
    <w:rsid w:val="00054868"/>
    <w:rsid w:val="00060FFE"/>
    <w:rsid w:val="0006174C"/>
    <w:rsid w:val="00061F56"/>
    <w:rsid w:val="00062D51"/>
    <w:rsid w:val="00063DBC"/>
    <w:rsid w:val="0007305C"/>
    <w:rsid w:val="000754D2"/>
    <w:rsid w:val="0007642E"/>
    <w:rsid w:val="000832B5"/>
    <w:rsid w:val="00083495"/>
    <w:rsid w:val="00084FBB"/>
    <w:rsid w:val="00085103"/>
    <w:rsid w:val="00086329"/>
    <w:rsid w:val="00087602"/>
    <w:rsid w:val="00087F89"/>
    <w:rsid w:val="0009014C"/>
    <w:rsid w:val="000908B5"/>
    <w:rsid w:val="00090E93"/>
    <w:rsid w:val="0009190E"/>
    <w:rsid w:val="00091B18"/>
    <w:rsid w:val="00096007"/>
    <w:rsid w:val="00096DE4"/>
    <w:rsid w:val="000977CF"/>
    <w:rsid w:val="000A0545"/>
    <w:rsid w:val="000A1506"/>
    <w:rsid w:val="000A1AC8"/>
    <w:rsid w:val="000A3BD4"/>
    <w:rsid w:val="000A47B5"/>
    <w:rsid w:val="000B2357"/>
    <w:rsid w:val="000B4149"/>
    <w:rsid w:val="000B5681"/>
    <w:rsid w:val="000B7623"/>
    <w:rsid w:val="000C0CEE"/>
    <w:rsid w:val="000C20BE"/>
    <w:rsid w:val="000C2988"/>
    <w:rsid w:val="000C3E1B"/>
    <w:rsid w:val="000C5E52"/>
    <w:rsid w:val="000C6C49"/>
    <w:rsid w:val="000C715D"/>
    <w:rsid w:val="000C780D"/>
    <w:rsid w:val="000D24CD"/>
    <w:rsid w:val="000D3495"/>
    <w:rsid w:val="000D4B08"/>
    <w:rsid w:val="000D4CE2"/>
    <w:rsid w:val="000D5127"/>
    <w:rsid w:val="000D5DD1"/>
    <w:rsid w:val="000D71A1"/>
    <w:rsid w:val="000E16FF"/>
    <w:rsid w:val="000E4813"/>
    <w:rsid w:val="000E5884"/>
    <w:rsid w:val="000E5B3B"/>
    <w:rsid w:val="000E61B3"/>
    <w:rsid w:val="000E6C83"/>
    <w:rsid w:val="000E795A"/>
    <w:rsid w:val="000F02D8"/>
    <w:rsid w:val="000F316D"/>
    <w:rsid w:val="000F5685"/>
    <w:rsid w:val="001000F1"/>
    <w:rsid w:val="0010121B"/>
    <w:rsid w:val="00101531"/>
    <w:rsid w:val="00105748"/>
    <w:rsid w:val="001064FD"/>
    <w:rsid w:val="0011078E"/>
    <w:rsid w:val="0011163E"/>
    <w:rsid w:val="001141F8"/>
    <w:rsid w:val="0011472E"/>
    <w:rsid w:val="00115D29"/>
    <w:rsid w:val="00116365"/>
    <w:rsid w:val="00116A18"/>
    <w:rsid w:val="0012131A"/>
    <w:rsid w:val="00121DB6"/>
    <w:rsid w:val="0012462D"/>
    <w:rsid w:val="00124DAD"/>
    <w:rsid w:val="001257DE"/>
    <w:rsid w:val="0012665B"/>
    <w:rsid w:val="001268D4"/>
    <w:rsid w:val="001307B8"/>
    <w:rsid w:val="00130C00"/>
    <w:rsid w:val="00133235"/>
    <w:rsid w:val="001357AC"/>
    <w:rsid w:val="00135C58"/>
    <w:rsid w:val="00143AF0"/>
    <w:rsid w:val="00144390"/>
    <w:rsid w:val="001459FB"/>
    <w:rsid w:val="00146428"/>
    <w:rsid w:val="00150665"/>
    <w:rsid w:val="00150AE3"/>
    <w:rsid w:val="00152ABD"/>
    <w:rsid w:val="001538B7"/>
    <w:rsid w:val="00153EA0"/>
    <w:rsid w:val="00154164"/>
    <w:rsid w:val="00154434"/>
    <w:rsid w:val="00154E77"/>
    <w:rsid w:val="001608DA"/>
    <w:rsid w:val="00161364"/>
    <w:rsid w:val="001614F0"/>
    <w:rsid w:val="001618C8"/>
    <w:rsid w:val="0016456E"/>
    <w:rsid w:val="00164CE2"/>
    <w:rsid w:val="00165B9C"/>
    <w:rsid w:val="00171250"/>
    <w:rsid w:val="00171AD1"/>
    <w:rsid w:val="00172CD3"/>
    <w:rsid w:val="00173159"/>
    <w:rsid w:val="001732E9"/>
    <w:rsid w:val="00173580"/>
    <w:rsid w:val="00174555"/>
    <w:rsid w:val="00175FE9"/>
    <w:rsid w:val="00181C9E"/>
    <w:rsid w:val="00182814"/>
    <w:rsid w:val="001841FD"/>
    <w:rsid w:val="00187590"/>
    <w:rsid w:val="0019246B"/>
    <w:rsid w:val="001940C2"/>
    <w:rsid w:val="00197051"/>
    <w:rsid w:val="001975E6"/>
    <w:rsid w:val="00197AC1"/>
    <w:rsid w:val="00197F0E"/>
    <w:rsid w:val="001A1EB6"/>
    <w:rsid w:val="001A3622"/>
    <w:rsid w:val="001A4A9C"/>
    <w:rsid w:val="001A4FA6"/>
    <w:rsid w:val="001A6424"/>
    <w:rsid w:val="001A6C88"/>
    <w:rsid w:val="001A7377"/>
    <w:rsid w:val="001B0663"/>
    <w:rsid w:val="001B0AA8"/>
    <w:rsid w:val="001B0C21"/>
    <w:rsid w:val="001B190A"/>
    <w:rsid w:val="001B3FF5"/>
    <w:rsid w:val="001B420D"/>
    <w:rsid w:val="001B4CB6"/>
    <w:rsid w:val="001B7784"/>
    <w:rsid w:val="001C0F44"/>
    <w:rsid w:val="001C1C03"/>
    <w:rsid w:val="001C1FDB"/>
    <w:rsid w:val="001C441B"/>
    <w:rsid w:val="001C4596"/>
    <w:rsid w:val="001C51F4"/>
    <w:rsid w:val="001C7DBE"/>
    <w:rsid w:val="001D03B1"/>
    <w:rsid w:val="001D148F"/>
    <w:rsid w:val="001D27EE"/>
    <w:rsid w:val="001D3701"/>
    <w:rsid w:val="001D505D"/>
    <w:rsid w:val="001D685A"/>
    <w:rsid w:val="001D705E"/>
    <w:rsid w:val="001E1147"/>
    <w:rsid w:val="001E4EEB"/>
    <w:rsid w:val="001E55B3"/>
    <w:rsid w:val="001E5D62"/>
    <w:rsid w:val="001E6ED5"/>
    <w:rsid w:val="001E7E66"/>
    <w:rsid w:val="001F04CF"/>
    <w:rsid w:val="001F2DA4"/>
    <w:rsid w:val="001F4F61"/>
    <w:rsid w:val="00200BBC"/>
    <w:rsid w:val="002013F5"/>
    <w:rsid w:val="002027DB"/>
    <w:rsid w:val="00202A77"/>
    <w:rsid w:val="00202B3B"/>
    <w:rsid w:val="002064B7"/>
    <w:rsid w:val="00210046"/>
    <w:rsid w:val="00210568"/>
    <w:rsid w:val="00211588"/>
    <w:rsid w:val="00211AE5"/>
    <w:rsid w:val="00212D22"/>
    <w:rsid w:val="00213B67"/>
    <w:rsid w:val="002174DA"/>
    <w:rsid w:val="00217697"/>
    <w:rsid w:val="00220F8D"/>
    <w:rsid w:val="002219FB"/>
    <w:rsid w:val="002227A2"/>
    <w:rsid w:val="00227C33"/>
    <w:rsid w:val="00230C07"/>
    <w:rsid w:val="00230ED7"/>
    <w:rsid w:val="002321EA"/>
    <w:rsid w:val="002321FF"/>
    <w:rsid w:val="00232668"/>
    <w:rsid w:val="002336FD"/>
    <w:rsid w:val="00233DC0"/>
    <w:rsid w:val="0023418C"/>
    <w:rsid w:val="0023472D"/>
    <w:rsid w:val="002356DE"/>
    <w:rsid w:val="00237526"/>
    <w:rsid w:val="002403A8"/>
    <w:rsid w:val="00246040"/>
    <w:rsid w:val="00247124"/>
    <w:rsid w:val="0024769E"/>
    <w:rsid w:val="002571ED"/>
    <w:rsid w:val="00260456"/>
    <w:rsid w:val="00261413"/>
    <w:rsid w:val="00261922"/>
    <w:rsid w:val="00261FA5"/>
    <w:rsid w:val="002636B4"/>
    <w:rsid w:val="0026388F"/>
    <w:rsid w:val="00263E09"/>
    <w:rsid w:val="0026587A"/>
    <w:rsid w:val="00266070"/>
    <w:rsid w:val="00271043"/>
    <w:rsid w:val="002726B2"/>
    <w:rsid w:val="002748D2"/>
    <w:rsid w:val="00275166"/>
    <w:rsid w:val="00275E06"/>
    <w:rsid w:val="00280D71"/>
    <w:rsid w:val="00280DE5"/>
    <w:rsid w:val="00281FDB"/>
    <w:rsid w:val="0028482F"/>
    <w:rsid w:val="00284B41"/>
    <w:rsid w:val="00286DAA"/>
    <w:rsid w:val="002870A0"/>
    <w:rsid w:val="0029147C"/>
    <w:rsid w:val="00291586"/>
    <w:rsid w:val="00291ED2"/>
    <w:rsid w:val="00293264"/>
    <w:rsid w:val="00295203"/>
    <w:rsid w:val="00295A6A"/>
    <w:rsid w:val="00297763"/>
    <w:rsid w:val="00297A8E"/>
    <w:rsid w:val="002A015C"/>
    <w:rsid w:val="002A118E"/>
    <w:rsid w:val="002A2EEB"/>
    <w:rsid w:val="002A327D"/>
    <w:rsid w:val="002A4183"/>
    <w:rsid w:val="002A7566"/>
    <w:rsid w:val="002A77D7"/>
    <w:rsid w:val="002B1330"/>
    <w:rsid w:val="002B414D"/>
    <w:rsid w:val="002B57E9"/>
    <w:rsid w:val="002B7B27"/>
    <w:rsid w:val="002C060E"/>
    <w:rsid w:val="002C0635"/>
    <w:rsid w:val="002C0991"/>
    <w:rsid w:val="002C18D5"/>
    <w:rsid w:val="002C4ECA"/>
    <w:rsid w:val="002C5CCE"/>
    <w:rsid w:val="002C6286"/>
    <w:rsid w:val="002C717E"/>
    <w:rsid w:val="002D2078"/>
    <w:rsid w:val="002D2D90"/>
    <w:rsid w:val="002D3E16"/>
    <w:rsid w:val="002D5636"/>
    <w:rsid w:val="002D5643"/>
    <w:rsid w:val="002E2CEC"/>
    <w:rsid w:val="002E2CF1"/>
    <w:rsid w:val="002E3BBC"/>
    <w:rsid w:val="002E47EB"/>
    <w:rsid w:val="002E4D3F"/>
    <w:rsid w:val="002F0BA3"/>
    <w:rsid w:val="002F156A"/>
    <w:rsid w:val="002F2548"/>
    <w:rsid w:val="002F2FF6"/>
    <w:rsid w:val="002F3739"/>
    <w:rsid w:val="002F5A39"/>
    <w:rsid w:val="002F7601"/>
    <w:rsid w:val="002F7676"/>
    <w:rsid w:val="002F792E"/>
    <w:rsid w:val="00300349"/>
    <w:rsid w:val="003016DC"/>
    <w:rsid w:val="003021A5"/>
    <w:rsid w:val="00302A2B"/>
    <w:rsid w:val="00306668"/>
    <w:rsid w:val="00316A32"/>
    <w:rsid w:val="00321168"/>
    <w:rsid w:val="00321658"/>
    <w:rsid w:val="003228DA"/>
    <w:rsid w:val="00322EA4"/>
    <w:rsid w:val="00323DFB"/>
    <w:rsid w:val="00325640"/>
    <w:rsid w:val="00327AEC"/>
    <w:rsid w:val="003307E4"/>
    <w:rsid w:val="00330D7C"/>
    <w:rsid w:val="00330FE5"/>
    <w:rsid w:val="003331CE"/>
    <w:rsid w:val="00337102"/>
    <w:rsid w:val="00337A67"/>
    <w:rsid w:val="003400A6"/>
    <w:rsid w:val="00340BDC"/>
    <w:rsid w:val="00341532"/>
    <w:rsid w:val="003415EC"/>
    <w:rsid w:val="0034263E"/>
    <w:rsid w:val="003426A3"/>
    <w:rsid w:val="003441D6"/>
    <w:rsid w:val="0034493E"/>
    <w:rsid w:val="00346760"/>
    <w:rsid w:val="00346947"/>
    <w:rsid w:val="00350869"/>
    <w:rsid w:val="00350B80"/>
    <w:rsid w:val="00350EAB"/>
    <w:rsid w:val="0035266D"/>
    <w:rsid w:val="00353FED"/>
    <w:rsid w:val="0035436C"/>
    <w:rsid w:val="003544BC"/>
    <w:rsid w:val="00354E9D"/>
    <w:rsid w:val="0035653F"/>
    <w:rsid w:val="00357A99"/>
    <w:rsid w:val="0036213F"/>
    <w:rsid w:val="003623A6"/>
    <w:rsid w:val="003629CD"/>
    <w:rsid w:val="003653E4"/>
    <w:rsid w:val="00366128"/>
    <w:rsid w:val="003673CE"/>
    <w:rsid w:val="0036785D"/>
    <w:rsid w:val="00371AB5"/>
    <w:rsid w:val="00372238"/>
    <w:rsid w:val="0037251D"/>
    <w:rsid w:val="00373E67"/>
    <w:rsid w:val="00380CBF"/>
    <w:rsid w:val="00380F59"/>
    <w:rsid w:val="0038150C"/>
    <w:rsid w:val="00381A16"/>
    <w:rsid w:val="00381FC3"/>
    <w:rsid w:val="00382380"/>
    <w:rsid w:val="003835B1"/>
    <w:rsid w:val="00384CAC"/>
    <w:rsid w:val="00386FE4"/>
    <w:rsid w:val="00390188"/>
    <w:rsid w:val="00390673"/>
    <w:rsid w:val="00390D52"/>
    <w:rsid w:val="003941CB"/>
    <w:rsid w:val="003A22D9"/>
    <w:rsid w:val="003A23A3"/>
    <w:rsid w:val="003A4389"/>
    <w:rsid w:val="003A52E1"/>
    <w:rsid w:val="003A5B53"/>
    <w:rsid w:val="003B21EA"/>
    <w:rsid w:val="003B2250"/>
    <w:rsid w:val="003B32C6"/>
    <w:rsid w:val="003B401F"/>
    <w:rsid w:val="003B5C1F"/>
    <w:rsid w:val="003C02AC"/>
    <w:rsid w:val="003C2246"/>
    <w:rsid w:val="003C3DAD"/>
    <w:rsid w:val="003C4579"/>
    <w:rsid w:val="003D0368"/>
    <w:rsid w:val="003D1156"/>
    <w:rsid w:val="003D37BA"/>
    <w:rsid w:val="003D5DBA"/>
    <w:rsid w:val="003D6A2C"/>
    <w:rsid w:val="003D7C39"/>
    <w:rsid w:val="003E7DA8"/>
    <w:rsid w:val="003F0C5F"/>
    <w:rsid w:val="003F3BE4"/>
    <w:rsid w:val="003F4FA6"/>
    <w:rsid w:val="003F7522"/>
    <w:rsid w:val="0040072E"/>
    <w:rsid w:val="00400921"/>
    <w:rsid w:val="00402EC2"/>
    <w:rsid w:val="004036D8"/>
    <w:rsid w:val="00403E75"/>
    <w:rsid w:val="00404A1A"/>
    <w:rsid w:val="004073B5"/>
    <w:rsid w:val="00410E29"/>
    <w:rsid w:val="0041106E"/>
    <w:rsid w:val="00411159"/>
    <w:rsid w:val="00412EA1"/>
    <w:rsid w:val="00413F67"/>
    <w:rsid w:val="00414A50"/>
    <w:rsid w:val="0041526B"/>
    <w:rsid w:val="0041554A"/>
    <w:rsid w:val="00416DBF"/>
    <w:rsid w:val="0042114B"/>
    <w:rsid w:val="0042159A"/>
    <w:rsid w:val="00424074"/>
    <w:rsid w:val="00424951"/>
    <w:rsid w:val="00426CD7"/>
    <w:rsid w:val="004320F8"/>
    <w:rsid w:val="004369F8"/>
    <w:rsid w:val="00442C78"/>
    <w:rsid w:val="0044368A"/>
    <w:rsid w:val="00454A9D"/>
    <w:rsid w:val="0045750D"/>
    <w:rsid w:val="00462BDD"/>
    <w:rsid w:val="00463F34"/>
    <w:rsid w:val="00464408"/>
    <w:rsid w:val="004644E4"/>
    <w:rsid w:val="004657E0"/>
    <w:rsid w:val="004667F4"/>
    <w:rsid w:val="00466880"/>
    <w:rsid w:val="0046729A"/>
    <w:rsid w:val="00467B94"/>
    <w:rsid w:val="004713DB"/>
    <w:rsid w:val="00473D22"/>
    <w:rsid w:val="004747EB"/>
    <w:rsid w:val="00475AB2"/>
    <w:rsid w:val="004770D6"/>
    <w:rsid w:val="004807F1"/>
    <w:rsid w:val="0048132A"/>
    <w:rsid w:val="00481E35"/>
    <w:rsid w:val="004835A4"/>
    <w:rsid w:val="00484A05"/>
    <w:rsid w:val="00486FC0"/>
    <w:rsid w:val="00486FD3"/>
    <w:rsid w:val="004870C5"/>
    <w:rsid w:val="0049068E"/>
    <w:rsid w:val="00490D36"/>
    <w:rsid w:val="00493825"/>
    <w:rsid w:val="00493EF3"/>
    <w:rsid w:val="00494925"/>
    <w:rsid w:val="00495620"/>
    <w:rsid w:val="0049614D"/>
    <w:rsid w:val="004A0929"/>
    <w:rsid w:val="004A3881"/>
    <w:rsid w:val="004A3935"/>
    <w:rsid w:val="004A3F14"/>
    <w:rsid w:val="004A42BE"/>
    <w:rsid w:val="004B12BC"/>
    <w:rsid w:val="004B273D"/>
    <w:rsid w:val="004B696C"/>
    <w:rsid w:val="004B77CE"/>
    <w:rsid w:val="004C0E8F"/>
    <w:rsid w:val="004C24B5"/>
    <w:rsid w:val="004C4C02"/>
    <w:rsid w:val="004C5428"/>
    <w:rsid w:val="004C5AEB"/>
    <w:rsid w:val="004C5DFE"/>
    <w:rsid w:val="004C6993"/>
    <w:rsid w:val="004C75DF"/>
    <w:rsid w:val="004D0726"/>
    <w:rsid w:val="004D30D2"/>
    <w:rsid w:val="004D46EF"/>
    <w:rsid w:val="004D5035"/>
    <w:rsid w:val="004D59B7"/>
    <w:rsid w:val="004D6EF0"/>
    <w:rsid w:val="004D7442"/>
    <w:rsid w:val="004E0643"/>
    <w:rsid w:val="004E27FB"/>
    <w:rsid w:val="004E32F9"/>
    <w:rsid w:val="004E3315"/>
    <w:rsid w:val="004E5C78"/>
    <w:rsid w:val="004E5D15"/>
    <w:rsid w:val="004E631A"/>
    <w:rsid w:val="004E66B1"/>
    <w:rsid w:val="004F016A"/>
    <w:rsid w:val="004F07ED"/>
    <w:rsid w:val="004F0C54"/>
    <w:rsid w:val="004F163F"/>
    <w:rsid w:val="004F17D5"/>
    <w:rsid w:val="004F3042"/>
    <w:rsid w:val="004F3AC0"/>
    <w:rsid w:val="004F6BB9"/>
    <w:rsid w:val="00500186"/>
    <w:rsid w:val="00502807"/>
    <w:rsid w:val="00502D22"/>
    <w:rsid w:val="005038EC"/>
    <w:rsid w:val="005046EA"/>
    <w:rsid w:val="0050503B"/>
    <w:rsid w:val="00505B91"/>
    <w:rsid w:val="005066FB"/>
    <w:rsid w:val="00507920"/>
    <w:rsid w:val="00510F81"/>
    <w:rsid w:val="005145BA"/>
    <w:rsid w:val="0051477F"/>
    <w:rsid w:val="00515C64"/>
    <w:rsid w:val="0051659A"/>
    <w:rsid w:val="00516BE4"/>
    <w:rsid w:val="00516F7D"/>
    <w:rsid w:val="00516FD7"/>
    <w:rsid w:val="00517585"/>
    <w:rsid w:val="0052074F"/>
    <w:rsid w:val="00520FFE"/>
    <w:rsid w:val="00522390"/>
    <w:rsid w:val="00524CCD"/>
    <w:rsid w:val="00525BBA"/>
    <w:rsid w:val="00527CBE"/>
    <w:rsid w:val="005316FD"/>
    <w:rsid w:val="00532336"/>
    <w:rsid w:val="0053461B"/>
    <w:rsid w:val="00534F88"/>
    <w:rsid w:val="00535C71"/>
    <w:rsid w:val="00535EBE"/>
    <w:rsid w:val="005375B1"/>
    <w:rsid w:val="005409E6"/>
    <w:rsid w:val="005411C3"/>
    <w:rsid w:val="0054266E"/>
    <w:rsid w:val="0054362E"/>
    <w:rsid w:val="00546588"/>
    <w:rsid w:val="00547A4B"/>
    <w:rsid w:val="00553E20"/>
    <w:rsid w:val="00554498"/>
    <w:rsid w:val="00562305"/>
    <w:rsid w:val="00562FA1"/>
    <w:rsid w:val="00564BA5"/>
    <w:rsid w:val="00564BF4"/>
    <w:rsid w:val="00567324"/>
    <w:rsid w:val="00567436"/>
    <w:rsid w:val="00567645"/>
    <w:rsid w:val="00573D26"/>
    <w:rsid w:val="00573DA0"/>
    <w:rsid w:val="005758D0"/>
    <w:rsid w:val="00576EDA"/>
    <w:rsid w:val="0057757C"/>
    <w:rsid w:val="00577982"/>
    <w:rsid w:val="005806C6"/>
    <w:rsid w:val="00582036"/>
    <w:rsid w:val="00582830"/>
    <w:rsid w:val="005829E4"/>
    <w:rsid w:val="00584408"/>
    <w:rsid w:val="00585150"/>
    <w:rsid w:val="0058567E"/>
    <w:rsid w:val="00585B10"/>
    <w:rsid w:val="00585CB1"/>
    <w:rsid w:val="005860DD"/>
    <w:rsid w:val="00587142"/>
    <w:rsid w:val="00587C38"/>
    <w:rsid w:val="00587DC9"/>
    <w:rsid w:val="005954BA"/>
    <w:rsid w:val="005977C4"/>
    <w:rsid w:val="00597BD2"/>
    <w:rsid w:val="005A1066"/>
    <w:rsid w:val="005A1277"/>
    <w:rsid w:val="005A1523"/>
    <w:rsid w:val="005A428F"/>
    <w:rsid w:val="005A7499"/>
    <w:rsid w:val="005A78CE"/>
    <w:rsid w:val="005A7932"/>
    <w:rsid w:val="005B0D75"/>
    <w:rsid w:val="005B2BF4"/>
    <w:rsid w:val="005B3334"/>
    <w:rsid w:val="005B45AE"/>
    <w:rsid w:val="005B5181"/>
    <w:rsid w:val="005B6A19"/>
    <w:rsid w:val="005B7467"/>
    <w:rsid w:val="005C00CD"/>
    <w:rsid w:val="005C11AD"/>
    <w:rsid w:val="005C210A"/>
    <w:rsid w:val="005C29A9"/>
    <w:rsid w:val="005C30E1"/>
    <w:rsid w:val="005C35FF"/>
    <w:rsid w:val="005C4B32"/>
    <w:rsid w:val="005D05D3"/>
    <w:rsid w:val="005D0F5A"/>
    <w:rsid w:val="005D13BD"/>
    <w:rsid w:val="005D3F84"/>
    <w:rsid w:val="005D481E"/>
    <w:rsid w:val="005D4C82"/>
    <w:rsid w:val="005D57BF"/>
    <w:rsid w:val="005D73F8"/>
    <w:rsid w:val="005D7705"/>
    <w:rsid w:val="005E49F6"/>
    <w:rsid w:val="005E5C2B"/>
    <w:rsid w:val="005E73A1"/>
    <w:rsid w:val="005F0F5A"/>
    <w:rsid w:val="005F1476"/>
    <w:rsid w:val="005F292A"/>
    <w:rsid w:val="005F2FD5"/>
    <w:rsid w:val="005F3046"/>
    <w:rsid w:val="005F5036"/>
    <w:rsid w:val="005F5433"/>
    <w:rsid w:val="005F619D"/>
    <w:rsid w:val="0060350C"/>
    <w:rsid w:val="00604F45"/>
    <w:rsid w:val="00610475"/>
    <w:rsid w:val="00612BC2"/>
    <w:rsid w:val="00612E45"/>
    <w:rsid w:val="00613296"/>
    <w:rsid w:val="006149C9"/>
    <w:rsid w:val="00615925"/>
    <w:rsid w:val="006166CD"/>
    <w:rsid w:val="00620D07"/>
    <w:rsid w:val="00621FDF"/>
    <w:rsid w:val="00624449"/>
    <w:rsid w:val="006252B8"/>
    <w:rsid w:val="0062595A"/>
    <w:rsid w:val="006259C4"/>
    <w:rsid w:val="006274CD"/>
    <w:rsid w:val="00630495"/>
    <w:rsid w:val="00633139"/>
    <w:rsid w:val="00633504"/>
    <w:rsid w:val="0063391D"/>
    <w:rsid w:val="00633F95"/>
    <w:rsid w:val="00634751"/>
    <w:rsid w:val="006356CD"/>
    <w:rsid w:val="00636684"/>
    <w:rsid w:val="00637019"/>
    <w:rsid w:val="00637B27"/>
    <w:rsid w:val="006410AA"/>
    <w:rsid w:val="006423C3"/>
    <w:rsid w:val="00643401"/>
    <w:rsid w:val="00644DDC"/>
    <w:rsid w:val="00645F04"/>
    <w:rsid w:val="00650E48"/>
    <w:rsid w:val="0065141E"/>
    <w:rsid w:val="0065208C"/>
    <w:rsid w:val="006533F4"/>
    <w:rsid w:val="00655C0B"/>
    <w:rsid w:val="006574CB"/>
    <w:rsid w:val="006634AF"/>
    <w:rsid w:val="00664310"/>
    <w:rsid w:val="006644B3"/>
    <w:rsid w:val="00665EC6"/>
    <w:rsid w:val="00666974"/>
    <w:rsid w:val="00666D15"/>
    <w:rsid w:val="006709F8"/>
    <w:rsid w:val="00670F95"/>
    <w:rsid w:val="0067266E"/>
    <w:rsid w:val="0067312A"/>
    <w:rsid w:val="00673BD8"/>
    <w:rsid w:val="00674279"/>
    <w:rsid w:val="006743DB"/>
    <w:rsid w:val="00674F1B"/>
    <w:rsid w:val="006761B8"/>
    <w:rsid w:val="00676B16"/>
    <w:rsid w:val="00677B7C"/>
    <w:rsid w:val="00677BCD"/>
    <w:rsid w:val="006827FF"/>
    <w:rsid w:val="00682AE9"/>
    <w:rsid w:val="00683BE8"/>
    <w:rsid w:val="006936E3"/>
    <w:rsid w:val="0069458E"/>
    <w:rsid w:val="0069501A"/>
    <w:rsid w:val="0069704C"/>
    <w:rsid w:val="006978EC"/>
    <w:rsid w:val="006A1546"/>
    <w:rsid w:val="006A35B1"/>
    <w:rsid w:val="006A46BC"/>
    <w:rsid w:val="006B18BC"/>
    <w:rsid w:val="006B57A3"/>
    <w:rsid w:val="006B76E5"/>
    <w:rsid w:val="006B78C4"/>
    <w:rsid w:val="006C0CB3"/>
    <w:rsid w:val="006C1BC5"/>
    <w:rsid w:val="006C3F7E"/>
    <w:rsid w:val="006C4520"/>
    <w:rsid w:val="006C4558"/>
    <w:rsid w:val="006C499C"/>
    <w:rsid w:val="006C4C5F"/>
    <w:rsid w:val="006C5BB1"/>
    <w:rsid w:val="006C6EAB"/>
    <w:rsid w:val="006C7007"/>
    <w:rsid w:val="006C7F89"/>
    <w:rsid w:val="006D064A"/>
    <w:rsid w:val="006D371E"/>
    <w:rsid w:val="006D55DC"/>
    <w:rsid w:val="006D638D"/>
    <w:rsid w:val="006D7269"/>
    <w:rsid w:val="006E2A92"/>
    <w:rsid w:val="006E3E15"/>
    <w:rsid w:val="006E62C8"/>
    <w:rsid w:val="006E6F3D"/>
    <w:rsid w:val="006F1BB3"/>
    <w:rsid w:val="006F7927"/>
    <w:rsid w:val="006F7CBE"/>
    <w:rsid w:val="00700DC0"/>
    <w:rsid w:val="00701645"/>
    <w:rsid w:val="0070296F"/>
    <w:rsid w:val="0071006A"/>
    <w:rsid w:val="00711031"/>
    <w:rsid w:val="007112C5"/>
    <w:rsid w:val="00715207"/>
    <w:rsid w:val="007164B1"/>
    <w:rsid w:val="007242D8"/>
    <w:rsid w:val="0072640A"/>
    <w:rsid w:val="007266B7"/>
    <w:rsid w:val="0072702A"/>
    <w:rsid w:val="00730789"/>
    <w:rsid w:val="0073322D"/>
    <w:rsid w:val="007375E0"/>
    <w:rsid w:val="0074027F"/>
    <w:rsid w:val="00740465"/>
    <w:rsid w:val="007415F2"/>
    <w:rsid w:val="00741E4E"/>
    <w:rsid w:val="00741F25"/>
    <w:rsid w:val="0074403F"/>
    <w:rsid w:val="007444B1"/>
    <w:rsid w:val="007466FF"/>
    <w:rsid w:val="007477EA"/>
    <w:rsid w:val="00750474"/>
    <w:rsid w:val="00754B4A"/>
    <w:rsid w:val="00755391"/>
    <w:rsid w:val="00755EAD"/>
    <w:rsid w:val="00756598"/>
    <w:rsid w:val="00756A3B"/>
    <w:rsid w:val="00756E20"/>
    <w:rsid w:val="00760029"/>
    <w:rsid w:val="007603D4"/>
    <w:rsid w:val="00760413"/>
    <w:rsid w:val="00762D2A"/>
    <w:rsid w:val="00763D06"/>
    <w:rsid w:val="00765702"/>
    <w:rsid w:val="00765FDF"/>
    <w:rsid w:val="00773755"/>
    <w:rsid w:val="007744DF"/>
    <w:rsid w:val="00780D5E"/>
    <w:rsid w:val="007859AA"/>
    <w:rsid w:val="00791114"/>
    <w:rsid w:val="00793180"/>
    <w:rsid w:val="00793C17"/>
    <w:rsid w:val="007A12D7"/>
    <w:rsid w:val="007A36D5"/>
    <w:rsid w:val="007A36F6"/>
    <w:rsid w:val="007A486C"/>
    <w:rsid w:val="007A4E61"/>
    <w:rsid w:val="007A6B16"/>
    <w:rsid w:val="007A7FFC"/>
    <w:rsid w:val="007B02ED"/>
    <w:rsid w:val="007B1B1F"/>
    <w:rsid w:val="007B2095"/>
    <w:rsid w:val="007B45D7"/>
    <w:rsid w:val="007B46BA"/>
    <w:rsid w:val="007B5AC8"/>
    <w:rsid w:val="007B7632"/>
    <w:rsid w:val="007B78B2"/>
    <w:rsid w:val="007B7EF0"/>
    <w:rsid w:val="007C2C6C"/>
    <w:rsid w:val="007C317C"/>
    <w:rsid w:val="007C36FF"/>
    <w:rsid w:val="007C4CCB"/>
    <w:rsid w:val="007C71F7"/>
    <w:rsid w:val="007D0BB6"/>
    <w:rsid w:val="007D3152"/>
    <w:rsid w:val="007D7017"/>
    <w:rsid w:val="007D7725"/>
    <w:rsid w:val="007D7DD2"/>
    <w:rsid w:val="007E4401"/>
    <w:rsid w:val="007E5996"/>
    <w:rsid w:val="007E74F5"/>
    <w:rsid w:val="007E7973"/>
    <w:rsid w:val="007F3B49"/>
    <w:rsid w:val="007F3F65"/>
    <w:rsid w:val="007F56DF"/>
    <w:rsid w:val="007F71E9"/>
    <w:rsid w:val="007F772B"/>
    <w:rsid w:val="0080150A"/>
    <w:rsid w:val="00801576"/>
    <w:rsid w:val="00805EE9"/>
    <w:rsid w:val="0080784F"/>
    <w:rsid w:val="00812917"/>
    <w:rsid w:val="00814B87"/>
    <w:rsid w:val="00814BF3"/>
    <w:rsid w:val="00815165"/>
    <w:rsid w:val="008169E9"/>
    <w:rsid w:val="008200DC"/>
    <w:rsid w:val="0082049F"/>
    <w:rsid w:val="00821186"/>
    <w:rsid w:val="00821A53"/>
    <w:rsid w:val="00823735"/>
    <w:rsid w:val="00825D4F"/>
    <w:rsid w:val="00826E27"/>
    <w:rsid w:val="008275DD"/>
    <w:rsid w:val="00827A39"/>
    <w:rsid w:val="00830034"/>
    <w:rsid w:val="00830558"/>
    <w:rsid w:val="008330B9"/>
    <w:rsid w:val="00833BB1"/>
    <w:rsid w:val="00834E5D"/>
    <w:rsid w:val="008353F3"/>
    <w:rsid w:val="00835E04"/>
    <w:rsid w:val="008363A0"/>
    <w:rsid w:val="00837A22"/>
    <w:rsid w:val="00840835"/>
    <w:rsid w:val="00840AD7"/>
    <w:rsid w:val="00841312"/>
    <w:rsid w:val="008420F3"/>
    <w:rsid w:val="008439FC"/>
    <w:rsid w:val="00845CA4"/>
    <w:rsid w:val="00850FA0"/>
    <w:rsid w:val="00852CD4"/>
    <w:rsid w:val="0085393A"/>
    <w:rsid w:val="00854ADF"/>
    <w:rsid w:val="008556B3"/>
    <w:rsid w:val="00857C6D"/>
    <w:rsid w:val="00860730"/>
    <w:rsid w:val="00860A38"/>
    <w:rsid w:val="00862768"/>
    <w:rsid w:val="00867A14"/>
    <w:rsid w:val="00870152"/>
    <w:rsid w:val="0087374E"/>
    <w:rsid w:val="008738D8"/>
    <w:rsid w:val="0087630F"/>
    <w:rsid w:val="008824D7"/>
    <w:rsid w:val="00885EC5"/>
    <w:rsid w:val="00887F4D"/>
    <w:rsid w:val="00890B83"/>
    <w:rsid w:val="008911EF"/>
    <w:rsid w:val="00892159"/>
    <w:rsid w:val="00892ECB"/>
    <w:rsid w:val="00894E83"/>
    <w:rsid w:val="008A1B47"/>
    <w:rsid w:val="008A23E3"/>
    <w:rsid w:val="008A62B5"/>
    <w:rsid w:val="008A6DFE"/>
    <w:rsid w:val="008A7F51"/>
    <w:rsid w:val="008B1303"/>
    <w:rsid w:val="008B2397"/>
    <w:rsid w:val="008B4A00"/>
    <w:rsid w:val="008B5C33"/>
    <w:rsid w:val="008B6871"/>
    <w:rsid w:val="008C05F5"/>
    <w:rsid w:val="008C1EC7"/>
    <w:rsid w:val="008C3DF6"/>
    <w:rsid w:val="008C56D6"/>
    <w:rsid w:val="008C7B5E"/>
    <w:rsid w:val="008C7F14"/>
    <w:rsid w:val="008D2CAB"/>
    <w:rsid w:val="008D2F5A"/>
    <w:rsid w:val="008D344E"/>
    <w:rsid w:val="008D3B89"/>
    <w:rsid w:val="008D5417"/>
    <w:rsid w:val="008D684B"/>
    <w:rsid w:val="008E06F3"/>
    <w:rsid w:val="008E2A40"/>
    <w:rsid w:val="008E43CD"/>
    <w:rsid w:val="008E5A10"/>
    <w:rsid w:val="008E5F76"/>
    <w:rsid w:val="008E6DEE"/>
    <w:rsid w:val="008E740B"/>
    <w:rsid w:val="008F0130"/>
    <w:rsid w:val="008F03AD"/>
    <w:rsid w:val="008F07EA"/>
    <w:rsid w:val="008F11B6"/>
    <w:rsid w:val="008F63FE"/>
    <w:rsid w:val="00901818"/>
    <w:rsid w:val="0090262E"/>
    <w:rsid w:val="00903335"/>
    <w:rsid w:val="00903466"/>
    <w:rsid w:val="00903EC6"/>
    <w:rsid w:val="00906885"/>
    <w:rsid w:val="00910C60"/>
    <w:rsid w:val="00911002"/>
    <w:rsid w:val="00912F42"/>
    <w:rsid w:val="0091301D"/>
    <w:rsid w:val="00914A2E"/>
    <w:rsid w:val="00916725"/>
    <w:rsid w:val="009167D6"/>
    <w:rsid w:val="0092088D"/>
    <w:rsid w:val="009213C0"/>
    <w:rsid w:val="00923061"/>
    <w:rsid w:val="009249E2"/>
    <w:rsid w:val="00924AB3"/>
    <w:rsid w:val="00925D8A"/>
    <w:rsid w:val="00926BB6"/>
    <w:rsid w:val="00930C0E"/>
    <w:rsid w:val="009315F8"/>
    <w:rsid w:val="0093263D"/>
    <w:rsid w:val="00933AAB"/>
    <w:rsid w:val="009345A8"/>
    <w:rsid w:val="00934F36"/>
    <w:rsid w:val="0093574B"/>
    <w:rsid w:val="009376D2"/>
    <w:rsid w:val="00941515"/>
    <w:rsid w:val="00942174"/>
    <w:rsid w:val="0094660B"/>
    <w:rsid w:val="00946D00"/>
    <w:rsid w:val="0095094B"/>
    <w:rsid w:val="00950AE3"/>
    <w:rsid w:val="00952028"/>
    <w:rsid w:val="009535F5"/>
    <w:rsid w:val="00956D0A"/>
    <w:rsid w:val="00957A80"/>
    <w:rsid w:val="00957AF5"/>
    <w:rsid w:val="009612C5"/>
    <w:rsid w:val="0096200D"/>
    <w:rsid w:val="00963AE5"/>
    <w:rsid w:val="00965F62"/>
    <w:rsid w:val="00974644"/>
    <w:rsid w:val="00974DD2"/>
    <w:rsid w:val="00977B34"/>
    <w:rsid w:val="00977CCE"/>
    <w:rsid w:val="00980C2F"/>
    <w:rsid w:val="00982934"/>
    <w:rsid w:val="00984C0B"/>
    <w:rsid w:val="00985CB8"/>
    <w:rsid w:val="00985F5D"/>
    <w:rsid w:val="009860B6"/>
    <w:rsid w:val="00986404"/>
    <w:rsid w:val="00990D8B"/>
    <w:rsid w:val="009912EE"/>
    <w:rsid w:val="00991823"/>
    <w:rsid w:val="009971D7"/>
    <w:rsid w:val="0099737F"/>
    <w:rsid w:val="009A1546"/>
    <w:rsid w:val="009A1D18"/>
    <w:rsid w:val="009A2C4E"/>
    <w:rsid w:val="009A60E9"/>
    <w:rsid w:val="009A766D"/>
    <w:rsid w:val="009B1407"/>
    <w:rsid w:val="009B1AA6"/>
    <w:rsid w:val="009B5440"/>
    <w:rsid w:val="009B589E"/>
    <w:rsid w:val="009B7747"/>
    <w:rsid w:val="009C0867"/>
    <w:rsid w:val="009C342C"/>
    <w:rsid w:val="009C39A6"/>
    <w:rsid w:val="009D069E"/>
    <w:rsid w:val="009D12D5"/>
    <w:rsid w:val="009D4996"/>
    <w:rsid w:val="009D5A9A"/>
    <w:rsid w:val="009D630E"/>
    <w:rsid w:val="009E0D30"/>
    <w:rsid w:val="009E47AC"/>
    <w:rsid w:val="009F10AB"/>
    <w:rsid w:val="009F39B0"/>
    <w:rsid w:val="009F4196"/>
    <w:rsid w:val="009F454F"/>
    <w:rsid w:val="009F7044"/>
    <w:rsid w:val="00A00766"/>
    <w:rsid w:val="00A01131"/>
    <w:rsid w:val="00A044D4"/>
    <w:rsid w:val="00A048CB"/>
    <w:rsid w:val="00A0679F"/>
    <w:rsid w:val="00A10F37"/>
    <w:rsid w:val="00A1177A"/>
    <w:rsid w:val="00A14334"/>
    <w:rsid w:val="00A22C17"/>
    <w:rsid w:val="00A27CCD"/>
    <w:rsid w:val="00A305D0"/>
    <w:rsid w:val="00A30C92"/>
    <w:rsid w:val="00A31861"/>
    <w:rsid w:val="00A33984"/>
    <w:rsid w:val="00A348A6"/>
    <w:rsid w:val="00A34F8E"/>
    <w:rsid w:val="00A35B71"/>
    <w:rsid w:val="00A3603C"/>
    <w:rsid w:val="00A369EC"/>
    <w:rsid w:val="00A37FFA"/>
    <w:rsid w:val="00A4191A"/>
    <w:rsid w:val="00A43656"/>
    <w:rsid w:val="00A448BA"/>
    <w:rsid w:val="00A457AC"/>
    <w:rsid w:val="00A45A28"/>
    <w:rsid w:val="00A45F66"/>
    <w:rsid w:val="00A47107"/>
    <w:rsid w:val="00A530DE"/>
    <w:rsid w:val="00A53A26"/>
    <w:rsid w:val="00A54D71"/>
    <w:rsid w:val="00A56024"/>
    <w:rsid w:val="00A56327"/>
    <w:rsid w:val="00A567CB"/>
    <w:rsid w:val="00A62EC5"/>
    <w:rsid w:val="00A64599"/>
    <w:rsid w:val="00A64F9D"/>
    <w:rsid w:val="00A6536B"/>
    <w:rsid w:val="00A655CA"/>
    <w:rsid w:val="00A65E13"/>
    <w:rsid w:val="00A717A7"/>
    <w:rsid w:val="00A71AC1"/>
    <w:rsid w:val="00A72535"/>
    <w:rsid w:val="00A729A1"/>
    <w:rsid w:val="00A73066"/>
    <w:rsid w:val="00A748B3"/>
    <w:rsid w:val="00A760C9"/>
    <w:rsid w:val="00A766D8"/>
    <w:rsid w:val="00A81058"/>
    <w:rsid w:val="00A81958"/>
    <w:rsid w:val="00A81F43"/>
    <w:rsid w:val="00A83C4A"/>
    <w:rsid w:val="00A83CC4"/>
    <w:rsid w:val="00A84E77"/>
    <w:rsid w:val="00A85071"/>
    <w:rsid w:val="00A85B7C"/>
    <w:rsid w:val="00A85C2E"/>
    <w:rsid w:val="00A864F8"/>
    <w:rsid w:val="00A86751"/>
    <w:rsid w:val="00A90088"/>
    <w:rsid w:val="00A944BC"/>
    <w:rsid w:val="00A9652D"/>
    <w:rsid w:val="00A976E9"/>
    <w:rsid w:val="00A979CB"/>
    <w:rsid w:val="00A97F62"/>
    <w:rsid w:val="00AA15AA"/>
    <w:rsid w:val="00AA32CE"/>
    <w:rsid w:val="00AA34BB"/>
    <w:rsid w:val="00AA3BFB"/>
    <w:rsid w:val="00AA424E"/>
    <w:rsid w:val="00AA6E6E"/>
    <w:rsid w:val="00AA7FC6"/>
    <w:rsid w:val="00AB00D2"/>
    <w:rsid w:val="00AB3131"/>
    <w:rsid w:val="00AB3158"/>
    <w:rsid w:val="00AB6757"/>
    <w:rsid w:val="00AB6EC5"/>
    <w:rsid w:val="00AB7E65"/>
    <w:rsid w:val="00AC0324"/>
    <w:rsid w:val="00AC0F1F"/>
    <w:rsid w:val="00AC2B1B"/>
    <w:rsid w:val="00AC2D70"/>
    <w:rsid w:val="00AC3B5E"/>
    <w:rsid w:val="00AC5729"/>
    <w:rsid w:val="00AC57F5"/>
    <w:rsid w:val="00AC669B"/>
    <w:rsid w:val="00AC684F"/>
    <w:rsid w:val="00AC73D2"/>
    <w:rsid w:val="00AC7A0A"/>
    <w:rsid w:val="00AD076A"/>
    <w:rsid w:val="00AD143A"/>
    <w:rsid w:val="00AD2EF5"/>
    <w:rsid w:val="00AD34A6"/>
    <w:rsid w:val="00AD3503"/>
    <w:rsid w:val="00AD3DFE"/>
    <w:rsid w:val="00AD5A57"/>
    <w:rsid w:val="00AD7927"/>
    <w:rsid w:val="00AD7A09"/>
    <w:rsid w:val="00AE01B5"/>
    <w:rsid w:val="00AE07CF"/>
    <w:rsid w:val="00AE20B6"/>
    <w:rsid w:val="00AE385D"/>
    <w:rsid w:val="00AE3D1F"/>
    <w:rsid w:val="00AE7EA7"/>
    <w:rsid w:val="00AF1394"/>
    <w:rsid w:val="00AF1DB9"/>
    <w:rsid w:val="00AF26C8"/>
    <w:rsid w:val="00B00B67"/>
    <w:rsid w:val="00B028A2"/>
    <w:rsid w:val="00B02D50"/>
    <w:rsid w:val="00B07090"/>
    <w:rsid w:val="00B072E2"/>
    <w:rsid w:val="00B07642"/>
    <w:rsid w:val="00B15FB8"/>
    <w:rsid w:val="00B21318"/>
    <w:rsid w:val="00B22CC1"/>
    <w:rsid w:val="00B25FB5"/>
    <w:rsid w:val="00B2620F"/>
    <w:rsid w:val="00B32402"/>
    <w:rsid w:val="00B35B54"/>
    <w:rsid w:val="00B361AC"/>
    <w:rsid w:val="00B3703E"/>
    <w:rsid w:val="00B374D8"/>
    <w:rsid w:val="00B411CF"/>
    <w:rsid w:val="00B41CED"/>
    <w:rsid w:val="00B47A16"/>
    <w:rsid w:val="00B5006F"/>
    <w:rsid w:val="00B521C8"/>
    <w:rsid w:val="00B52331"/>
    <w:rsid w:val="00B52FDD"/>
    <w:rsid w:val="00B53A67"/>
    <w:rsid w:val="00B53B02"/>
    <w:rsid w:val="00B54856"/>
    <w:rsid w:val="00B54F47"/>
    <w:rsid w:val="00B557EE"/>
    <w:rsid w:val="00B55BD3"/>
    <w:rsid w:val="00B56445"/>
    <w:rsid w:val="00B57555"/>
    <w:rsid w:val="00B61920"/>
    <w:rsid w:val="00B6473E"/>
    <w:rsid w:val="00B65CBF"/>
    <w:rsid w:val="00B65E7E"/>
    <w:rsid w:val="00B666C6"/>
    <w:rsid w:val="00B66B14"/>
    <w:rsid w:val="00B66B3B"/>
    <w:rsid w:val="00B706D6"/>
    <w:rsid w:val="00B72FCE"/>
    <w:rsid w:val="00B763BA"/>
    <w:rsid w:val="00B76E9B"/>
    <w:rsid w:val="00B77637"/>
    <w:rsid w:val="00B80395"/>
    <w:rsid w:val="00B832D6"/>
    <w:rsid w:val="00B839DA"/>
    <w:rsid w:val="00B84B5A"/>
    <w:rsid w:val="00B85755"/>
    <w:rsid w:val="00B917A3"/>
    <w:rsid w:val="00B9373C"/>
    <w:rsid w:val="00B938DE"/>
    <w:rsid w:val="00B941FB"/>
    <w:rsid w:val="00B95DE0"/>
    <w:rsid w:val="00B97200"/>
    <w:rsid w:val="00BA0434"/>
    <w:rsid w:val="00BA060C"/>
    <w:rsid w:val="00BA22E4"/>
    <w:rsid w:val="00BA3781"/>
    <w:rsid w:val="00BA6574"/>
    <w:rsid w:val="00BB080F"/>
    <w:rsid w:val="00BB141F"/>
    <w:rsid w:val="00BB3263"/>
    <w:rsid w:val="00BB4246"/>
    <w:rsid w:val="00BB587D"/>
    <w:rsid w:val="00BC1B2F"/>
    <w:rsid w:val="00BC20D8"/>
    <w:rsid w:val="00BC3FB4"/>
    <w:rsid w:val="00BC51B4"/>
    <w:rsid w:val="00BC5ADB"/>
    <w:rsid w:val="00BC71BA"/>
    <w:rsid w:val="00BD0462"/>
    <w:rsid w:val="00BD1570"/>
    <w:rsid w:val="00BD2469"/>
    <w:rsid w:val="00BD319A"/>
    <w:rsid w:val="00BD31AE"/>
    <w:rsid w:val="00BD43EF"/>
    <w:rsid w:val="00BD4FCE"/>
    <w:rsid w:val="00BD55AB"/>
    <w:rsid w:val="00BD6870"/>
    <w:rsid w:val="00BD6932"/>
    <w:rsid w:val="00BD7B6B"/>
    <w:rsid w:val="00BE1BD7"/>
    <w:rsid w:val="00BE1C9B"/>
    <w:rsid w:val="00BE5451"/>
    <w:rsid w:val="00BF1AF2"/>
    <w:rsid w:val="00BF2113"/>
    <w:rsid w:val="00BF2E0D"/>
    <w:rsid w:val="00BF3587"/>
    <w:rsid w:val="00BF3EEB"/>
    <w:rsid w:val="00BF53AA"/>
    <w:rsid w:val="00BF56AD"/>
    <w:rsid w:val="00BF57DB"/>
    <w:rsid w:val="00BF74E9"/>
    <w:rsid w:val="00C0234F"/>
    <w:rsid w:val="00C04932"/>
    <w:rsid w:val="00C06878"/>
    <w:rsid w:val="00C1125E"/>
    <w:rsid w:val="00C15326"/>
    <w:rsid w:val="00C15802"/>
    <w:rsid w:val="00C15BA7"/>
    <w:rsid w:val="00C171FA"/>
    <w:rsid w:val="00C1764C"/>
    <w:rsid w:val="00C179F2"/>
    <w:rsid w:val="00C20DAC"/>
    <w:rsid w:val="00C24560"/>
    <w:rsid w:val="00C314B4"/>
    <w:rsid w:val="00C32209"/>
    <w:rsid w:val="00C345F9"/>
    <w:rsid w:val="00C35F2B"/>
    <w:rsid w:val="00C37F26"/>
    <w:rsid w:val="00C40504"/>
    <w:rsid w:val="00C415D7"/>
    <w:rsid w:val="00C4462B"/>
    <w:rsid w:val="00C44BF0"/>
    <w:rsid w:val="00C4585D"/>
    <w:rsid w:val="00C45927"/>
    <w:rsid w:val="00C46CD4"/>
    <w:rsid w:val="00C509C5"/>
    <w:rsid w:val="00C52ABE"/>
    <w:rsid w:val="00C53C5B"/>
    <w:rsid w:val="00C55141"/>
    <w:rsid w:val="00C57421"/>
    <w:rsid w:val="00C60695"/>
    <w:rsid w:val="00C61C3E"/>
    <w:rsid w:val="00C64204"/>
    <w:rsid w:val="00C65FA9"/>
    <w:rsid w:val="00C6701D"/>
    <w:rsid w:val="00C7307A"/>
    <w:rsid w:val="00C736FA"/>
    <w:rsid w:val="00C76C87"/>
    <w:rsid w:val="00C76DB2"/>
    <w:rsid w:val="00C77A11"/>
    <w:rsid w:val="00C820AB"/>
    <w:rsid w:val="00C83022"/>
    <w:rsid w:val="00C83170"/>
    <w:rsid w:val="00C8476C"/>
    <w:rsid w:val="00C852AD"/>
    <w:rsid w:val="00C8539D"/>
    <w:rsid w:val="00C8630A"/>
    <w:rsid w:val="00C863C2"/>
    <w:rsid w:val="00C876FE"/>
    <w:rsid w:val="00C87967"/>
    <w:rsid w:val="00C87E1D"/>
    <w:rsid w:val="00C90C73"/>
    <w:rsid w:val="00C9212B"/>
    <w:rsid w:val="00C923CE"/>
    <w:rsid w:val="00C93125"/>
    <w:rsid w:val="00C93D77"/>
    <w:rsid w:val="00C94AEC"/>
    <w:rsid w:val="00C978CC"/>
    <w:rsid w:val="00CA18B6"/>
    <w:rsid w:val="00CA1F7B"/>
    <w:rsid w:val="00CA34AB"/>
    <w:rsid w:val="00CA3745"/>
    <w:rsid w:val="00CA6DA1"/>
    <w:rsid w:val="00CB04CD"/>
    <w:rsid w:val="00CB0E4F"/>
    <w:rsid w:val="00CB17FC"/>
    <w:rsid w:val="00CB3F53"/>
    <w:rsid w:val="00CB45DF"/>
    <w:rsid w:val="00CB687D"/>
    <w:rsid w:val="00CB6B0A"/>
    <w:rsid w:val="00CB731A"/>
    <w:rsid w:val="00CC0E7A"/>
    <w:rsid w:val="00CC1B22"/>
    <w:rsid w:val="00CC279D"/>
    <w:rsid w:val="00CC57FB"/>
    <w:rsid w:val="00CC600A"/>
    <w:rsid w:val="00CC63C8"/>
    <w:rsid w:val="00CC6DEB"/>
    <w:rsid w:val="00CD0424"/>
    <w:rsid w:val="00CD0C07"/>
    <w:rsid w:val="00CD1C00"/>
    <w:rsid w:val="00CD28F8"/>
    <w:rsid w:val="00CD2A09"/>
    <w:rsid w:val="00CD3EFB"/>
    <w:rsid w:val="00CD55E4"/>
    <w:rsid w:val="00CD57ED"/>
    <w:rsid w:val="00CE02B8"/>
    <w:rsid w:val="00CE1A0D"/>
    <w:rsid w:val="00CE3866"/>
    <w:rsid w:val="00CE38FE"/>
    <w:rsid w:val="00CE3A8A"/>
    <w:rsid w:val="00CE4762"/>
    <w:rsid w:val="00CE59DD"/>
    <w:rsid w:val="00CE6425"/>
    <w:rsid w:val="00CE6DDE"/>
    <w:rsid w:val="00CF17E9"/>
    <w:rsid w:val="00CF43DF"/>
    <w:rsid w:val="00CF63D0"/>
    <w:rsid w:val="00CF6D25"/>
    <w:rsid w:val="00D0023E"/>
    <w:rsid w:val="00D0189B"/>
    <w:rsid w:val="00D01F88"/>
    <w:rsid w:val="00D02DCF"/>
    <w:rsid w:val="00D02DED"/>
    <w:rsid w:val="00D048C4"/>
    <w:rsid w:val="00D04BA4"/>
    <w:rsid w:val="00D04F50"/>
    <w:rsid w:val="00D05A81"/>
    <w:rsid w:val="00D05EC6"/>
    <w:rsid w:val="00D077CC"/>
    <w:rsid w:val="00D10239"/>
    <w:rsid w:val="00D10621"/>
    <w:rsid w:val="00D107AB"/>
    <w:rsid w:val="00D12BBF"/>
    <w:rsid w:val="00D12F37"/>
    <w:rsid w:val="00D147BF"/>
    <w:rsid w:val="00D1569E"/>
    <w:rsid w:val="00D156DD"/>
    <w:rsid w:val="00D156E9"/>
    <w:rsid w:val="00D2037C"/>
    <w:rsid w:val="00D2160E"/>
    <w:rsid w:val="00D24300"/>
    <w:rsid w:val="00D26461"/>
    <w:rsid w:val="00D2647E"/>
    <w:rsid w:val="00D27B88"/>
    <w:rsid w:val="00D27C55"/>
    <w:rsid w:val="00D30ACE"/>
    <w:rsid w:val="00D313D2"/>
    <w:rsid w:val="00D31510"/>
    <w:rsid w:val="00D326AB"/>
    <w:rsid w:val="00D33360"/>
    <w:rsid w:val="00D336CF"/>
    <w:rsid w:val="00D342D9"/>
    <w:rsid w:val="00D344D7"/>
    <w:rsid w:val="00D34CF0"/>
    <w:rsid w:val="00D406F4"/>
    <w:rsid w:val="00D42F65"/>
    <w:rsid w:val="00D45145"/>
    <w:rsid w:val="00D466E6"/>
    <w:rsid w:val="00D503BE"/>
    <w:rsid w:val="00D51BFC"/>
    <w:rsid w:val="00D564C5"/>
    <w:rsid w:val="00D576ED"/>
    <w:rsid w:val="00D634B0"/>
    <w:rsid w:val="00D6398D"/>
    <w:rsid w:val="00D65B78"/>
    <w:rsid w:val="00D71370"/>
    <w:rsid w:val="00D72FC4"/>
    <w:rsid w:val="00D73D9A"/>
    <w:rsid w:val="00D769A4"/>
    <w:rsid w:val="00D80780"/>
    <w:rsid w:val="00D8099B"/>
    <w:rsid w:val="00D81219"/>
    <w:rsid w:val="00D8139F"/>
    <w:rsid w:val="00D83153"/>
    <w:rsid w:val="00D831B0"/>
    <w:rsid w:val="00D8490D"/>
    <w:rsid w:val="00D84F19"/>
    <w:rsid w:val="00D8561D"/>
    <w:rsid w:val="00D86CE5"/>
    <w:rsid w:val="00D87395"/>
    <w:rsid w:val="00D87489"/>
    <w:rsid w:val="00D877CB"/>
    <w:rsid w:val="00D87829"/>
    <w:rsid w:val="00D90233"/>
    <w:rsid w:val="00D922F5"/>
    <w:rsid w:val="00D94D1D"/>
    <w:rsid w:val="00D959DF"/>
    <w:rsid w:val="00D96683"/>
    <w:rsid w:val="00DA0BF0"/>
    <w:rsid w:val="00DA11E3"/>
    <w:rsid w:val="00DA18F6"/>
    <w:rsid w:val="00DA1A63"/>
    <w:rsid w:val="00DA3078"/>
    <w:rsid w:val="00DA7B1C"/>
    <w:rsid w:val="00DB2E38"/>
    <w:rsid w:val="00DB2FC8"/>
    <w:rsid w:val="00DB5BCF"/>
    <w:rsid w:val="00DB5FCB"/>
    <w:rsid w:val="00DC0976"/>
    <w:rsid w:val="00DC130C"/>
    <w:rsid w:val="00DC31A9"/>
    <w:rsid w:val="00DC385D"/>
    <w:rsid w:val="00DC5A30"/>
    <w:rsid w:val="00DD3068"/>
    <w:rsid w:val="00DD5F4E"/>
    <w:rsid w:val="00DD5F8E"/>
    <w:rsid w:val="00DD7E85"/>
    <w:rsid w:val="00DE00C1"/>
    <w:rsid w:val="00DE0ADE"/>
    <w:rsid w:val="00DE2CE2"/>
    <w:rsid w:val="00DE3682"/>
    <w:rsid w:val="00DE4F9A"/>
    <w:rsid w:val="00DE50F2"/>
    <w:rsid w:val="00DE6387"/>
    <w:rsid w:val="00DE6A0D"/>
    <w:rsid w:val="00DE6CF7"/>
    <w:rsid w:val="00DE7484"/>
    <w:rsid w:val="00DF051F"/>
    <w:rsid w:val="00DF075A"/>
    <w:rsid w:val="00DF0BDA"/>
    <w:rsid w:val="00DF208C"/>
    <w:rsid w:val="00DF34AF"/>
    <w:rsid w:val="00DF4196"/>
    <w:rsid w:val="00DF59B9"/>
    <w:rsid w:val="00DF614E"/>
    <w:rsid w:val="00DF682A"/>
    <w:rsid w:val="00DF6DFE"/>
    <w:rsid w:val="00DF766E"/>
    <w:rsid w:val="00E0047A"/>
    <w:rsid w:val="00E00D1C"/>
    <w:rsid w:val="00E0177D"/>
    <w:rsid w:val="00E048CB"/>
    <w:rsid w:val="00E072F6"/>
    <w:rsid w:val="00E07A9E"/>
    <w:rsid w:val="00E1086D"/>
    <w:rsid w:val="00E1145B"/>
    <w:rsid w:val="00E11ADF"/>
    <w:rsid w:val="00E13E51"/>
    <w:rsid w:val="00E14836"/>
    <w:rsid w:val="00E14CE0"/>
    <w:rsid w:val="00E15423"/>
    <w:rsid w:val="00E218EB"/>
    <w:rsid w:val="00E2349C"/>
    <w:rsid w:val="00E23957"/>
    <w:rsid w:val="00E23A2D"/>
    <w:rsid w:val="00E23F19"/>
    <w:rsid w:val="00E2546F"/>
    <w:rsid w:val="00E272B6"/>
    <w:rsid w:val="00E31B05"/>
    <w:rsid w:val="00E32A97"/>
    <w:rsid w:val="00E32D58"/>
    <w:rsid w:val="00E33011"/>
    <w:rsid w:val="00E34B1A"/>
    <w:rsid w:val="00E35A19"/>
    <w:rsid w:val="00E35C61"/>
    <w:rsid w:val="00E36115"/>
    <w:rsid w:val="00E40329"/>
    <w:rsid w:val="00E4042A"/>
    <w:rsid w:val="00E4096E"/>
    <w:rsid w:val="00E41918"/>
    <w:rsid w:val="00E42CA6"/>
    <w:rsid w:val="00E43704"/>
    <w:rsid w:val="00E46456"/>
    <w:rsid w:val="00E464CF"/>
    <w:rsid w:val="00E5265C"/>
    <w:rsid w:val="00E54137"/>
    <w:rsid w:val="00E5419E"/>
    <w:rsid w:val="00E57ACC"/>
    <w:rsid w:val="00E57F63"/>
    <w:rsid w:val="00E613CF"/>
    <w:rsid w:val="00E61694"/>
    <w:rsid w:val="00E6244A"/>
    <w:rsid w:val="00E6409E"/>
    <w:rsid w:val="00E64180"/>
    <w:rsid w:val="00E6513C"/>
    <w:rsid w:val="00E651B7"/>
    <w:rsid w:val="00E6592C"/>
    <w:rsid w:val="00E72D71"/>
    <w:rsid w:val="00E73EC5"/>
    <w:rsid w:val="00E759AB"/>
    <w:rsid w:val="00E77055"/>
    <w:rsid w:val="00E775BC"/>
    <w:rsid w:val="00E77824"/>
    <w:rsid w:val="00E81BC3"/>
    <w:rsid w:val="00E81C6D"/>
    <w:rsid w:val="00E82CB5"/>
    <w:rsid w:val="00E843B9"/>
    <w:rsid w:val="00E86588"/>
    <w:rsid w:val="00E86BD9"/>
    <w:rsid w:val="00E8796C"/>
    <w:rsid w:val="00E879C5"/>
    <w:rsid w:val="00E92269"/>
    <w:rsid w:val="00E92932"/>
    <w:rsid w:val="00E9672A"/>
    <w:rsid w:val="00E97211"/>
    <w:rsid w:val="00EA1426"/>
    <w:rsid w:val="00EA324B"/>
    <w:rsid w:val="00EA5D7E"/>
    <w:rsid w:val="00EB02CC"/>
    <w:rsid w:val="00EB2E93"/>
    <w:rsid w:val="00EB4C2E"/>
    <w:rsid w:val="00EC062E"/>
    <w:rsid w:val="00EC10EF"/>
    <w:rsid w:val="00EC271E"/>
    <w:rsid w:val="00EC3753"/>
    <w:rsid w:val="00EC3F2E"/>
    <w:rsid w:val="00EC60FB"/>
    <w:rsid w:val="00EC6698"/>
    <w:rsid w:val="00EC7BB1"/>
    <w:rsid w:val="00ED0C78"/>
    <w:rsid w:val="00ED211F"/>
    <w:rsid w:val="00ED3979"/>
    <w:rsid w:val="00ED3A69"/>
    <w:rsid w:val="00ED6F3C"/>
    <w:rsid w:val="00ED7168"/>
    <w:rsid w:val="00ED7319"/>
    <w:rsid w:val="00EE10BD"/>
    <w:rsid w:val="00EE164E"/>
    <w:rsid w:val="00EE2D02"/>
    <w:rsid w:val="00EE338C"/>
    <w:rsid w:val="00EE393E"/>
    <w:rsid w:val="00EE49CB"/>
    <w:rsid w:val="00EE5921"/>
    <w:rsid w:val="00EE781D"/>
    <w:rsid w:val="00EF05E5"/>
    <w:rsid w:val="00EF1C26"/>
    <w:rsid w:val="00EF2EEB"/>
    <w:rsid w:val="00EF350D"/>
    <w:rsid w:val="00EF5AFA"/>
    <w:rsid w:val="00EF61C7"/>
    <w:rsid w:val="00EF71BC"/>
    <w:rsid w:val="00F00D37"/>
    <w:rsid w:val="00F021B3"/>
    <w:rsid w:val="00F061A5"/>
    <w:rsid w:val="00F07220"/>
    <w:rsid w:val="00F07230"/>
    <w:rsid w:val="00F11AF2"/>
    <w:rsid w:val="00F11EA9"/>
    <w:rsid w:val="00F144C4"/>
    <w:rsid w:val="00F14D8F"/>
    <w:rsid w:val="00F15C80"/>
    <w:rsid w:val="00F2269A"/>
    <w:rsid w:val="00F24CA5"/>
    <w:rsid w:val="00F27B7F"/>
    <w:rsid w:val="00F27C74"/>
    <w:rsid w:val="00F31860"/>
    <w:rsid w:val="00F31B36"/>
    <w:rsid w:val="00F40134"/>
    <w:rsid w:val="00F4281D"/>
    <w:rsid w:val="00F45AD6"/>
    <w:rsid w:val="00F45F37"/>
    <w:rsid w:val="00F4695E"/>
    <w:rsid w:val="00F47602"/>
    <w:rsid w:val="00F50D2F"/>
    <w:rsid w:val="00F50F18"/>
    <w:rsid w:val="00F52C44"/>
    <w:rsid w:val="00F52D83"/>
    <w:rsid w:val="00F54B42"/>
    <w:rsid w:val="00F55AA1"/>
    <w:rsid w:val="00F60C52"/>
    <w:rsid w:val="00F64D3F"/>
    <w:rsid w:val="00F664DA"/>
    <w:rsid w:val="00F71825"/>
    <w:rsid w:val="00F7185A"/>
    <w:rsid w:val="00F737B4"/>
    <w:rsid w:val="00F7493A"/>
    <w:rsid w:val="00F75E7C"/>
    <w:rsid w:val="00F75E7D"/>
    <w:rsid w:val="00F75FA8"/>
    <w:rsid w:val="00F77C6D"/>
    <w:rsid w:val="00F8007B"/>
    <w:rsid w:val="00F8021F"/>
    <w:rsid w:val="00F81E59"/>
    <w:rsid w:val="00F82C59"/>
    <w:rsid w:val="00F84057"/>
    <w:rsid w:val="00F85F78"/>
    <w:rsid w:val="00F90DFB"/>
    <w:rsid w:val="00F91D8D"/>
    <w:rsid w:val="00F92C6F"/>
    <w:rsid w:val="00F93399"/>
    <w:rsid w:val="00F94373"/>
    <w:rsid w:val="00F95991"/>
    <w:rsid w:val="00F965CC"/>
    <w:rsid w:val="00FA03E4"/>
    <w:rsid w:val="00FA333E"/>
    <w:rsid w:val="00FB079A"/>
    <w:rsid w:val="00FB1095"/>
    <w:rsid w:val="00FB2CCC"/>
    <w:rsid w:val="00FB315A"/>
    <w:rsid w:val="00FB40E8"/>
    <w:rsid w:val="00FB518F"/>
    <w:rsid w:val="00FB743C"/>
    <w:rsid w:val="00FC2D0D"/>
    <w:rsid w:val="00FC504A"/>
    <w:rsid w:val="00FC5109"/>
    <w:rsid w:val="00FC5138"/>
    <w:rsid w:val="00FD1283"/>
    <w:rsid w:val="00FD163F"/>
    <w:rsid w:val="00FD1736"/>
    <w:rsid w:val="00FD2615"/>
    <w:rsid w:val="00FD6E86"/>
    <w:rsid w:val="00FE0968"/>
    <w:rsid w:val="00FE1548"/>
    <w:rsid w:val="00FE260E"/>
    <w:rsid w:val="00FE2D61"/>
    <w:rsid w:val="00FE4A3A"/>
    <w:rsid w:val="00FE5F70"/>
    <w:rsid w:val="00FE7D04"/>
    <w:rsid w:val="00FE7E0F"/>
    <w:rsid w:val="00FF09B1"/>
    <w:rsid w:val="00FF1ACA"/>
    <w:rsid w:val="00FF1C9E"/>
    <w:rsid w:val="00FF219C"/>
    <w:rsid w:val="00FF4709"/>
    <w:rsid w:val="00FF77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5057" fill="f" fillcolor="white" stroke="f">
      <v:fill color="white" on="f"/>
      <v:stroke on="f"/>
    </o:shapedefaults>
    <o:shapelayout v:ext="edit">
      <o:idmap v:ext="edit" data="1"/>
    </o:shapelayout>
  </w:shapeDefaults>
  <w:decimalSymbol w:val="."/>
  <w:listSeparator w:val=","/>
  <w14:docId w14:val="3E0BE21F"/>
  <w15:docId w15:val="{6646C7A2-0F7D-4472-87E8-074B7539A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nhideWhenUsed="1"/>
    <w:lsdException w:name="List Continue 3" w:semiHidden="1" w:uiPriority="0"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1AD1"/>
    <w:pPr>
      <w:spacing w:after="0" w:line="240" w:lineRule="auto"/>
    </w:pPr>
    <w:rPr>
      <w:rFonts w:ascii="Times New Roman" w:eastAsia="Times New Roman" w:hAnsi="Times New Roman" w:cs="Times New Roman"/>
      <w:szCs w:val="20"/>
    </w:rPr>
  </w:style>
  <w:style w:type="paragraph" w:styleId="Heading1">
    <w:name w:val="heading 1"/>
    <w:basedOn w:val="Normal"/>
    <w:next w:val="StdPara"/>
    <w:link w:val="Heading1Char"/>
    <w:qFormat/>
    <w:rsid w:val="007F772B"/>
    <w:pPr>
      <w:keepNext/>
      <w:numPr>
        <w:numId w:val="22"/>
      </w:numPr>
      <w:tabs>
        <w:tab w:val="left" w:pos="1080"/>
      </w:tabs>
      <w:spacing w:before="480" w:after="40"/>
      <w:outlineLvl w:val="0"/>
    </w:pPr>
    <w:rPr>
      <w:rFonts w:ascii="Arial" w:hAnsi="Arial"/>
      <w:b/>
      <w:caps/>
      <w:kern w:val="28"/>
      <w:sz w:val="28"/>
    </w:rPr>
  </w:style>
  <w:style w:type="paragraph" w:styleId="Heading2">
    <w:name w:val="heading 2"/>
    <w:basedOn w:val="Normal"/>
    <w:next w:val="StdPara"/>
    <w:link w:val="Heading2Char"/>
    <w:qFormat/>
    <w:rsid w:val="007F772B"/>
    <w:pPr>
      <w:numPr>
        <w:ilvl w:val="1"/>
        <w:numId w:val="22"/>
      </w:numPr>
      <w:tabs>
        <w:tab w:val="left" w:pos="1080"/>
      </w:tabs>
      <w:spacing w:before="240" w:after="40"/>
      <w:outlineLvl w:val="1"/>
    </w:pPr>
    <w:rPr>
      <w:rFonts w:ascii="Arial" w:hAnsi="Arial"/>
      <w:b/>
      <w:sz w:val="28"/>
    </w:rPr>
  </w:style>
  <w:style w:type="paragraph" w:styleId="Heading3">
    <w:name w:val="heading 3"/>
    <w:basedOn w:val="Normal"/>
    <w:next w:val="StdPara"/>
    <w:link w:val="Heading3Char"/>
    <w:qFormat/>
    <w:rsid w:val="00C15326"/>
    <w:pPr>
      <w:numPr>
        <w:ilvl w:val="2"/>
        <w:numId w:val="22"/>
      </w:numPr>
      <w:tabs>
        <w:tab w:val="left" w:pos="1080"/>
      </w:tabs>
      <w:spacing w:before="240" w:after="40"/>
      <w:outlineLvl w:val="2"/>
    </w:pPr>
    <w:rPr>
      <w:rFonts w:ascii="Arial" w:hAnsi="Arial"/>
      <w:b/>
    </w:rPr>
  </w:style>
  <w:style w:type="paragraph" w:styleId="Heading4">
    <w:name w:val="heading 4"/>
    <w:basedOn w:val="Normal"/>
    <w:next w:val="StdPara"/>
    <w:link w:val="Heading4Char"/>
    <w:qFormat/>
    <w:rsid w:val="00041C08"/>
    <w:pPr>
      <w:numPr>
        <w:ilvl w:val="3"/>
        <w:numId w:val="22"/>
      </w:numPr>
      <w:tabs>
        <w:tab w:val="left" w:pos="1080"/>
      </w:tabs>
      <w:spacing w:before="240" w:after="40"/>
      <w:outlineLvl w:val="3"/>
    </w:pPr>
    <w:rPr>
      <w:rFonts w:ascii="Arial" w:hAnsi="Arial"/>
      <w:b/>
      <w:i/>
      <w:szCs w:val="22"/>
    </w:rPr>
  </w:style>
  <w:style w:type="paragraph" w:styleId="Heading5">
    <w:name w:val="heading 5"/>
    <w:basedOn w:val="Normal"/>
    <w:next w:val="StdPara"/>
    <w:link w:val="Heading5Char"/>
    <w:rsid w:val="007F772B"/>
    <w:pPr>
      <w:numPr>
        <w:ilvl w:val="4"/>
        <w:numId w:val="22"/>
      </w:numPr>
      <w:tabs>
        <w:tab w:val="left" w:pos="1080"/>
      </w:tabs>
      <w:spacing w:before="240" w:after="40"/>
      <w:outlineLvl w:val="4"/>
    </w:pPr>
    <w:rPr>
      <w:rFonts w:ascii="Arial" w:hAnsi="Arial"/>
      <w:b/>
      <w:smallCaps/>
    </w:rPr>
  </w:style>
  <w:style w:type="paragraph" w:styleId="Heading6">
    <w:name w:val="heading 6"/>
    <w:basedOn w:val="Normal"/>
    <w:next w:val="StdPara"/>
    <w:link w:val="Heading6Char"/>
    <w:rsid w:val="007F772B"/>
    <w:pPr>
      <w:keepNext/>
      <w:numPr>
        <w:ilvl w:val="5"/>
        <w:numId w:val="22"/>
      </w:numPr>
      <w:spacing w:before="240" w:after="240"/>
      <w:jc w:val="center"/>
      <w:outlineLvl w:val="5"/>
    </w:pPr>
    <w:rPr>
      <w:rFonts w:ascii="Arial" w:hAnsi="Arial"/>
      <w:b/>
    </w:rPr>
  </w:style>
  <w:style w:type="paragraph" w:styleId="Heading7">
    <w:name w:val="heading 7"/>
    <w:basedOn w:val="Normal"/>
    <w:next w:val="StdPara"/>
    <w:link w:val="Heading7Char"/>
    <w:rsid w:val="007F772B"/>
    <w:pPr>
      <w:keepNext/>
      <w:numPr>
        <w:ilvl w:val="6"/>
        <w:numId w:val="22"/>
      </w:numPr>
      <w:spacing w:before="240" w:after="240"/>
      <w:jc w:val="center"/>
      <w:outlineLvl w:val="6"/>
    </w:pPr>
    <w:rPr>
      <w:b/>
    </w:rPr>
  </w:style>
  <w:style w:type="paragraph" w:styleId="Heading8">
    <w:name w:val="heading 8"/>
    <w:basedOn w:val="Normal"/>
    <w:next w:val="StdPara"/>
    <w:link w:val="Heading8Char"/>
    <w:rsid w:val="007F772B"/>
    <w:pPr>
      <w:numPr>
        <w:ilvl w:val="7"/>
        <w:numId w:val="22"/>
      </w:numPr>
      <w:spacing w:before="240" w:after="60"/>
      <w:outlineLvl w:val="7"/>
    </w:pPr>
    <w:rPr>
      <w:rFonts w:ascii="Arial" w:hAnsi="Arial"/>
      <w:i/>
    </w:rPr>
  </w:style>
  <w:style w:type="paragraph" w:styleId="Heading9">
    <w:name w:val="heading 9"/>
    <w:basedOn w:val="Normal"/>
    <w:next w:val="StdPara"/>
    <w:link w:val="Heading9Char"/>
    <w:rsid w:val="007F772B"/>
    <w:pPr>
      <w:numPr>
        <w:ilvl w:val="8"/>
        <w:numId w:val="22"/>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rsid w:val="00FE2D61"/>
    <w:pPr>
      <w:ind w:left="-90"/>
      <w:jc w:val="center"/>
    </w:pPr>
    <w:rPr>
      <w:b/>
      <w:sz w:val="40"/>
      <w:szCs w:val="40"/>
    </w:rPr>
  </w:style>
  <w:style w:type="character" w:customStyle="1" w:styleId="TitleChar">
    <w:name w:val="Title Char"/>
    <w:basedOn w:val="DefaultParagraphFont"/>
    <w:link w:val="Title"/>
    <w:rsid w:val="00FE2D61"/>
    <w:rPr>
      <w:rFonts w:ascii="Times New Roman" w:eastAsia="Times New Roman" w:hAnsi="Times New Roman" w:cs="Times New Roman"/>
      <w:b/>
      <w:sz w:val="40"/>
      <w:szCs w:val="40"/>
    </w:rPr>
  </w:style>
  <w:style w:type="paragraph" w:styleId="Header">
    <w:name w:val="header"/>
    <w:basedOn w:val="Normal"/>
    <w:link w:val="HeaderChar"/>
    <w:unhideWhenUsed/>
    <w:rsid w:val="005860DD"/>
    <w:pPr>
      <w:tabs>
        <w:tab w:val="center" w:pos="4680"/>
        <w:tab w:val="right" w:pos="9360"/>
      </w:tabs>
      <w:jc w:val="right"/>
    </w:pPr>
    <w:rPr>
      <w:rFonts w:ascii="Arial" w:hAnsi="Arial"/>
      <w:sz w:val="20"/>
    </w:rPr>
  </w:style>
  <w:style w:type="paragraph" w:styleId="BodyText">
    <w:name w:val="Body Text"/>
    <w:basedOn w:val="Normal"/>
    <w:link w:val="BodyTextChar"/>
    <w:rsid w:val="007F772B"/>
    <w:pPr>
      <w:spacing w:after="120"/>
    </w:pPr>
  </w:style>
  <w:style w:type="character" w:customStyle="1" w:styleId="BodyTextChar">
    <w:name w:val="Body Text Char"/>
    <w:basedOn w:val="DefaultParagraphFont"/>
    <w:link w:val="BodyText"/>
    <w:rsid w:val="007F772B"/>
    <w:rPr>
      <w:rFonts w:ascii="Times New Roman" w:eastAsia="Times New Roman" w:hAnsi="Times New Roman" w:cs="Times New Roman"/>
      <w:sz w:val="24"/>
      <w:szCs w:val="20"/>
    </w:rPr>
  </w:style>
  <w:style w:type="paragraph" w:customStyle="1" w:styleId="Bodydescription">
    <w:name w:val="Body description"/>
    <w:basedOn w:val="BodyText"/>
    <w:rsid w:val="00E218EB"/>
    <w:pPr>
      <w:ind w:left="360"/>
    </w:pPr>
  </w:style>
  <w:style w:type="character" w:customStyle="1" w:styleId="HeaderChar">
    <w:name w:val="Header Char"/>
    <w:basedOn w:val="DefaultParagraphFont"/>
    <w:link w:val="Header"/>
    <w:rsid w:val="005860DD"/>
    <w:rPr>
      <w:rFonts w:ascii="Arial" w:eastAsia="Times New Roman" w:hAnsi="Arial" w:cs="Times New Roman"/>
      <w:sz w:val="20"/>
      <w:szCs w:val="20"/>
    </w:rPr>
  </w:style>
  <w:style w:type="paragraph" w:styleId="BodyTextIndent">
    <w:name w:val="Body Text Indent"/>
    <w:basedOn w:val="Normal"/>
    <w:link w:val="BodyTextIndentChar"/>
    <w:rsid w:val="00E218EB"/>
    <w:pPr>
      <w:spacing w:after="120"/>
      <w:ind w:left="360"/>
    </w:pPr>
  </w:style>
  <w:style w:type="character" w:customStyle="1" w:styleId="BodyTextIndentChar">
    <w:name w:val="Body Text Indent Char"/>
    <w:basedOn w:val="DefaultParagraphFont"/>
    <w:link w:val="BodyTextIndent"/>
    <w:rsid w:val="00E218EB"/>
    <w:rPr>
      <w:rFonts w:ascii="Times New Roman" w:eastAsia="Times New Roman" w:hAnsi="Times New Roman" w:cs="Times New Roman"/>
      <w:szCs w:val="20"/>
    </w:rPr>
  </w:style>
  <w:style w:type="paragraph" w:customStyle="1" w:styleId="Bullet">
    <w:name w:val="Bullet"/>
    <w:basedOn w:val="Normal"/>
    <w:qFormat/>
    <w:rsid w:val="00E218EB"/>
    <w:pPr>
      <w:numPr>
        <w:numId w:val="2"/>
      </w:numPr>
    </w:pPr>
  </w:style>
  <w:style w:type="paragraph" w:customStyle="1" w:styleId="BulletBoth">
    <w:name w:val="Bullet Both"/>
    <w:basedOn w:val="Normal"/>
    <w:qFormat/>
    <w:rsid w:val="00E218EB"/>
    <w:pPr>
      <w:numPr>
        <w:numId w:val="3"/>
      </w:numPr>
      <w:spacing w:before="60" w:after="60"/>
    </w:pPr>
  </w:style>
  <w:style w:type="paragraph" w:customStyle="1" w:styleId="BulletFirst">
    <w:name w:val="Bullet First"/>
    <w:basedOn w:val="Normal"/>
    <w:next w:val="Bullet"/>
    <w:qFormat/>
    <w:rsid w:val="00E218EB"/>
    <w:pPr>
      <w:numPr>
        <w:numId w:val="4"/>
      </w:numPr>
      <w:spacing w:before="120"/>
    </w:pPr>
  </w:style>
  <w:style w:type="paragraph" w:customStyle="1" w:styleId="BulletLast">
    <w:name w:val="Bullet Last"/>
    <w:basedOn w:val="Normal"/>
    <w:next w:val="StdPara"/>
    <w:qFormat/>
    <w:rsid w:val="00E218EB"/>
    <w:pPr>
      <w:numPr>
        <w:numId w:val="5"/>
      </w:numPr>
      <w:spacing w:after="120"/>
    </w:pPr>
  </w:style>
  <w:style w:type="paragraph" w:styleId="Caption">
    <w:name w:val="caption"/>
    <w:basedOn w:val="Normal"/>
    <w:next w:val="Normal"/>
    <w:uiPriority w:val="99"/>
    <w:qFormat/>
    <w:rsid w:val="007F772B"/>
    <w:pPr>
      <w:spacing w:before="120" w:after="120"/>
    </w:pPr>
    <w:rPr>
      <w:b/>
    </w:rPr>
  </w:style>
  <w:style w:type="paragraph" w:customStyle="1" w:styleId="Dash">
    <w:name w:val="Dash"/>
    <w:basedOn w:val="Normal"/>
    <w:rsid w:val="00E218EB"/>
    <w:pPr>
      <w:numPr>
        <w:numId w:val="6"/>
      </w:numPr>
    </w:pPr>
  </w:style>
  <w:style w:type="paragraph" w:customStyle="1" w:styleId="DashBoth">
    <w:name w:val="Dash Both"/>
    <w:basedOn w:val="Normal"/>
    <w:rsid w:val="00E218EB"/>
    <w:pPr>
      <w:numPr>
        <w:numId w:val="7"/>
      </w:numPr>
      <w:spacing w:before="60" w:after="60"/>
    </w:pPr>
  </w:style>
  <w:style w:type="paragraph" w:customStyle="1" w:styleId="DashFirst">
    <w:name w:val="Dash First"/>
    <w:basedOn w:val="BulletFirst"/>
    <w:next w:val="Dash"/>
    <w:rsid w:val="007F772B"/>
    <w:pPr>
      <w:numPr>
        <w:numId w:val="8"/>
      </w:numPr>
    </w:pPr>
  </w:style>
  <w:style w:type="paragraph" w:customStyle="1" w:styleId="DashLast">
    <w:name w:val="Dash Last"/>
    <w:basedOn w:val="DashFirst"/>
    <w:next w:val="StdPara"/>
    <w:rsid w:val="00CE3866"/>
    <w:pPr>
      <w:spacing w:before="0" w:after="120"/>
    </w:pPr>
  </w:style>
  <w:style w:type="paragraph" w:customStyle="1" w:styleId="FigTitle">
    <w:name w:val="FigTitle"/>
    <w:basedOn w:val="Normal"/>
    <w:rsid w:val="007F772B"/>
    <w:pPr>
      <w:spacing w:before="240" w:after="240"/>
      <w:jc w:val="center"/>
    </w:pPr>
    <w:rPr>
      <w:rFonts w:ascii="Arial" w:hAnsi="Arial"/>
      <w:b/>
    </w:rPr>
  </w:style>
  <w:style w:type="paragraph" w:customStyle="1" w:styleId="FigTitleA">
    <w:name w:val="FigTitleA"/>
    <w:basedOn w:val="Normal"/>
    <w:rsid w:val="007F772B"/>
    <w:pPr>
      <w:spacing w:before="240" w:after="240"/>
      <w:jc w:val="center"/>
    </w:pPr>
    <w:rPr>
      <w:rFonts w:ascii="Arial" w:hAnsi="Arial"/>
      <w:b/>
    </w:rPr>
  </w:style>
  <w:style w:type="paragraph" w:customStyle="1" w:styleId="Figure">
    <w:name w:val="Figure"/>
    <w:basedOn w:val="Normal"/>
    <w:next w:val="StdPara"/>
    <w:rsid w:val="005860DD"/>
    <w:pPr>
      <w:spacing w:before="240" w:after="240"/>
      <w:jc w:val="center"/>
    </w:pPr>
    <w:rPr>
      <w:rFonts w:ascii="Arial" w:hAnsi="Arial"/>
      <w:sz w:val="20"/>
    </w:rPr>
  </w:style>
  <w:style w:type="paragraph" w:styleId="Footer">
    <w:name w:val="footer"/>
    <w:basedOn w:val="Normal"/>
    <w:link w:val="FooterChar"/>
    <w:uiPriority w:val="99"/>
    <w:rsid w:val="00CE3866"/>
    <w:rPr>
      <w:rFonts w:ascii="Arial" w:hAnsi="Arial" w:cs="Arial"/>
      <w:sz w:val="20"/>
    </w:rPr>
  </w:style>
  <w:style w:type="character" w:customStyle="1" w:styleId="FooterChar">
    <w:name w:val="Footer Char"/>
    <w:basedOn w:val="DefaultParagraphFont"/>
    <w:link w:val="Footer"/>
    <w:uiPriority w:val="99"/>
    <w:rsid w:val="00CE3866"/>
    <w:rPr>
      <w:rFonts w:ascii="Arial" w:eastAsia="Times New Roman" w:hAnsi="Arial" w:cs="Arial"/>
      <w:sz w:val="20"/>
      <w:szCs w:val="20"/>
    </w:rPr>
  </w:style>
  <w:style w:type="character" w:styleId="FootnoteReference">
    <w:name w:val="footnote reference"/>
    <w:basedOn w:val="DefaultParagraphFont"/>
    <w:semiHidden/>
    <w:rsid w:val="007F772B"/>
    <w:rPr>
      <w:vertAlign w:val="superscript"/>
    </w:rPr>
  </w:style>
  <w:style w:type="paragraph" w:styleId="FootnoteText">
    <w:name w:val="footnote text"/>
    <w:basedOn w:val="Normal"/>
    <w:link w:val="FootnoteTextChar"/>
    <w:semiHidden/>
    <w:rsid w:val="007F772B"/>
  </w:style>
  <w:style w:type="character" w:customStyle="1" w:styleId="FootnoteTextChar">
    <w:name w:val="Footnote Text Char"/>
    <w:basedOn w:val="DefaultParagraphFont"/>
    <w:link w:val="FootnoteText"/>
    <w:semiHidden/>
    <w:rsid w:val="007F772B"/>
    <w:rPr>
      <w:rFonts w:ascii="Times New Roman" w:eastAsia="Times New Roman" w:hAnsi="Times New Roman" w:cs="Times New Roman"/>
      <w:sz w:val="24"/>
      <w:szCs w:val="20"/>
    </w:rPr>
  </w:style>
  <w:style w:type="paragraph" w:styleId="BalloonText">
    <w:name w:val="Balloon Text"/>
    <w:basedOn w:val="Normal"/>
    <w:link w:val="BalloonTextChar"/>
    <w:uiPriority w:val="99"/>
    <w:semiHidden/>
    <w:unhideWhenUsed/>
    <w:rsid w:val="007F772B"/>
    <w:rPr>
      <w:sz w:val="18"/>
      <w:szCs w:val="18"/>
    </w:rPr>
  </w:style>
  <w:style w:type="character" w:customStyle="1" w:styleId="BalloonTextChar">
    <w:name w:val="Balloon Text Char"/>
    <w:basedOn w:val="DefaultParagraphFont"/>
    <w:link w:val="BalloonText"/>
    <w:uiPriority w:val="99"/>
    <w:semiHidden/>
    <w:rsid w:val="007F772B"/>
    <w:rPr>
      <w:rFonts w:ascii="Times New Roman" w:hAnsi="Times New Roman" w:cs="Times New Roman"/>
      <w:sz w:val="18"/>
      <w:szCs w:val="18"/>
    </w:rPr>
  </w:style>
  <w:style w:type="character" w:customStyle="1" w:styleId="Heading1Char">
    <w:name w:val="Heading 1 Char"/>
    <w:basedOn w:val="DefaultParagraphFont"/>
    <w:link w:val="Heading1"/>
    <w:rsid w:val="007F772B"/>
    <w:rPr>
      <w:rFonts w:ascii="Arial" w:eastAsia="Times New Roman" w:hAnsi="Arial" w:cs="Times New Roman"/>
      <w:b/>
      <w:caps/>
      <w:kern w:val="28"/>
      <w:sz w:val="28"/>
      <w:szCs w:val="20"/>
    </w:rPr>
  </w:style>
  <w:style w:type="paragraph" w:customStyle="1" w:styleId="Heading1a">
    <w:name w:val="Heading 1a"/>
    <w:basedOn w:val="Heading1"/>
    <w:next w:val="StdPara"/>
    <w:qFormat/>
    <w:rsid w:val="007F772B"/>
    <w:pPr>
      <w:ind w:left="1080" w:hanging="1080"/>
      <w:outlineLvl w:val="9"/>
    </w:pPr>
  </w:style>
  <w:style w:type="paragraph" w:customStyle="1" w:styleId="Heading2a">
    <w:name w:val="Heading 2a"/>
    <w:basedOn w:val="Heading2"/>
    <w:next w:val="StdPara"/>
    <w:qFormat/>
    <w:rsid w:val="007F772B"/>
    <w:pPr>
      <w:keepNext/>
      <w:widowControl w:val="0"/>
      <w:ind w:left="1080" w:hanging="1080"/>
      <w:outlineLvl w:val="9"/>
    </w:pPr>
  </w:style>
  <w:style w:type="character" w:customStyle="1" w:styleId="Heading2Char">
    <w:name w:val="Heading 2 Char"/>
    <w:basedOn w:val="DefaultParagraphFont"/>
    <w:link w:val="Heading2"/>
    <w:rsid w:val="007F772B"/>
    <w:rPr>
      <w:rFonts w:ascii="Arial" w:eastAsia="Times New Roman" w:hAnsi="Arial" w:cs="Times New Roman"/>
      <w:b/>
      <w:sz w:val="28"/>
      <w:szCs w:val="20"/>
    </w:rPr>
  </w:style>
  <w:style w:type="paragraph" w:customStyle="1" w:styleId="Heading3a">
    <w:name w:val="Heading 3a"/>
    <w:basedOn w:val="Heading3"/>
    <w:next w:val="StdPara"/>
    <w:qFormat/>
    <w:rsid w:val="007F772B"/>
    <w:pPr>
      <w:ind w:left="864" w:hanging="864"/>
      <w:outlineLvl w:val="9"/>
    </w:pPr>
  </w:style>
  <w:style w:type="paragraph" w:customStyle="1" w:styleId="Heading4a">
    <w:name w:val="Heading 4a"/>
    <w:basedOn w:val="Heading4"/>
    <w:next w:val="StdPara"/>
    <w:rsid w:val="005977C4"/>
    <w:pPr>
      <w:keepNext/>
      <w:spacing w:after="240"/>
      <w:outlineLvl w:val="9"/>
    </w:pPr>
  </w:style>
  <w:style w:type="character" w:customStyle="1" w:styleId="Heading3Char">
    <w:name w:val="Heading 3 Char"/>
    <w:basedOn w:val="DefaultParagraphFont"/>
    <w:link w:val="Heading3"/>
    <w:rsid w:val="00C15326"/>
    <w:rPr>
      <w:rFonts w:ascii="Arial" w:eastAsia="Times New Roman" w:hAnsi="Arial" w:cs="Times New Roman"/>
      <w:b/>
      <w:szCs w:val="20"/>
    </w:rPr>
  </w:style>
  <w:style w:type="character" w:styleId="Hyperlink">
    <w:name w:val="Hyperlink"/>
    <w:basedOn w:val="DefaultParagraphFont"/>
    <w:uiPriority w:val="99"/>
    <w:unhideWhenUsed/>
    <w:qFormat/>
    <w:rsid w:val="00A71AC1"/>
    <w:rPr>
      <w:color w:val="0000FF" w:themeColor="hyperlink"/>
      <w:u w:val="single"/>
    </w:rPr>
  </w:style>
  <w:style w:type="paragraph" w:styleId="Index1">
    <w:name w:val="index 1"/>
    <w:basedOn w:val="Normal"/>
    <w:next w:val="Normal"/>
    <w:autoRedefine/>
    <w:semiHidden/>
    <w:rsid w:val="007F772B"/>
    <w:pPr>
      <w:tabs>
        <w:tab w:val="right" w:pos="3960"/>
      </w:tabs>
      <w:ind w:left="200" w:hanging="200"/>
    </w:pPr>
    <w:rPr>
      <w:sz w:val="18"/>
    </w:rPr>
  </w:style>
  <w:style w:type="character" w:customStyle="1" w:styleId="Heading4Char">
    <w:name w:val="Heading 4 Char"/>
    <w:basedOn w:val="DefaultParagraphFont"/>
    <w:link w:val="Heading4"/>
    <w:rsid w:val="00041C08"/>
    <w:rPr>
      <w:rFonts w:ascii="Arial" w:eastAsia="Times New Roman" w:hAnsi="Arial" w:cs="Times New Roman"/>
      <w:b/>
      <w:i/>
    </w:rPr>
  </w:style>
  <w:style w:type="character" w:customStyle="1" w:styleId="Heading5Char">
    <w:name w:val="Heading 5 Char"/>
    <w:basedOn w:val="DefaultParagraphFont"/>
    <w:link w:val="Heading5"/>
    <w:rsid w:val="007F772B"/>
    <w:rPr>
      <w:rFonts w:ascii="Arial" w:eastAsia="Times New Roman" w:hAnsi="Arial" w:cs="Times New Roman"/>
      <w:b/>
      <w:smallCaps/>
      <w:sz w:val="24"/>
      <w:szCs w:val="20"/>
    </w:rPr>
  </w:style>
  <w:style w:type="paragraph" w:styleId="Index2">
    <w:name w:val="index 2"/>
    <w:basedOn w:val="Normal"/>
    <w:next w:val="Normal"/>
    <w:autoRedefine/>
    <w:semiHidden/>
    <w:rsid w:val="007F772B"/>
    <w:pPr>
      <w:tabs>
        <w:tab w:val="right" w:pos="3960"/>
      </w:tabs>
      <w:ind w:left="400" w:hanging="200"/>
    </w:pPr>
    <w:rPr>
      <w:sz w:val="18"/>
    </w:rPr>
  </w:style>
  <w:style w:type="paragraph" w:styleId="Index3">
    <w:name w:val="index 3"/>
    <w:basedOn w:val="Normal"/>
    <w:next w:val="Normal"/>
    <w:autoRedefine/>
    <w:semiHidden/>
    <w:rsid w:val="007F772B"/>
    <w:pPr>
      <w:tabs>
        <w:tab w:val="right" w:pos="3960"/>
      </w:tabs>
      <w:ind w:left="600" w:hanging="200"/>
    </w:pPr>
    <w:rPr>
      <w:sz w:val="18"/>
    </w:rPr>
  </w:style>
  <w:style w:type="paragraph" w:styleId="Index4">
    <w:name w:val="index 4"/>
    <w:basedOn w:val="Normal"/>
    <w:next w:val="Normal"/>
    <w:autoRedefine/>
    <w:semiHidden/>
    <w:rsid w:val="007F772B"/>
    <w:pPr>
      <w:tabs>
        <w:tab w:val="right" w:pos="3960"/>
      </w:tabs>
      <w:ind w:left="800" w:hanging="200"/>
    </w:pPr>
    <w:rPr>
      <w:sz w:val="18"/>
    </w:rPr>
  </w:style>
  <w:style w:type="paragraph" w:styleId="Index5">
    <w:name w:val="index 5"/>
    <w:basedOn w:val="Normal"/>
    <w:next w:val="Normal"/>
    <w:autoRedefine/>
    <w:semiHidden/>
    <w:rsid w:val="007F772B"/>
    <w:pPr>
      <w:tabs>
        <w:tab w:val="right" w:pos="3960"/>
      </w:tabs>
      <w:ind w:left="1000" w:hanging="200"/>
    </w:pPr>
    <w:rPr>
      <w:sz w:val="18"/>
    </w:rPr>
  </w:style>
  <w:style w:type="paragraph" w:styleId="Index6">
    <w:name w:val="index 6"/>
    <w:basedOn w:val="Normal"/>
    <w:next w:val="Normal"/>
    <w:autoRedefine/>
    <w:semiHidden/>
    <w:rsid w:val="007F772B"/>
    <w:pPr>
      <w:tabs>
        <w:tab w:val="right" w:pos="3960"/>
      </w:tabs>
      <w:ind w:left="1200" w:hanging="200"/>
    </w:pPr>
    <w:rPr>
      <w:sz w:val="18"/>
    </w:rPr>
  </w:style>
  <w:style w:type="paragraph" w:styleId="Index7">
    <w:name w:val="index 7"/>
    <w:basedOn w:val="Normal"/>
    <w:next w:val="Normal"/>
    <w:autoRedefine/>
    <w:semiHidden/>
    <w:rsid w:val="007F772B"/>
    <w:pPr>
      <w:tabs>
        <w:tab w:val="right" w:pos="3960"/>
      </w:tabs>
      <w:ind w:left="1400" w:hanging="200"/>
    </w:pPr>
    <w:rPr>
      <w:sz w:val="18"/>
    </w:rPr>
  </w:style>
  <w:style w:type="paragraph" w:styleId="Index8">
    <w:name w:val="index 8"/>
    <w:basedOn w:val="Normal"/>
    <w:next w:val="Normal"/>
    <w:autoRedefine/>
    <w:semiHidden/>
    <w:rsid w:val="007F772B"/>
    <w:pPr>
      <w:tabs>
        <w:tab w:val="right" w:pos="3960"/>
      </w:tabs>
      <w:ind w:left="1600" w:hanging="200"/>
    </w:pPr>
    <w:rPr>
      <w:sz w:val="18"/>
    </w:rPr>
  </w:style>
  <w:style w:type="paragraph" w:styleId="Index9">
    <w:name w:val="index 9"/>
    <w:basedOn w:val="Normal"/>
    <w:next w:val="Normal"/>
    <w:autoRedefine/>
    <w:semiHidden/>
    <w:rsid w:val="007F772B"/>
    <w:pPr>
      <w:tabs>
        <w:tab w:val="right" w:pos="3960"/>
      </w:tabs>
      <w:ind w:left="1800" w:hanging="200"/>
    </w:pPr>
    <w:rPr>
      <w:sz w:val="18"/>
    </w:rPr>
  </w:style>
  <w:style w:type="paragraph" w:styleId="IndexHeading">
    <w:name w:val="index heading"/>
    <w:basedOn w:val="Normal"/>
    <w:next w:val="Index1"/>
    <w:semiHidden/>
    <w:rsid w:val="007F772B"/>
    <w:pPr>
      <w:spacing w:before="240" w:after="120"/>
      <w:jc w:val="center"/>
    </w:pPr>
    <w:rPr>
      <w:b/>
      <w:sz w:val="26"/>
    </w:rPr>
  </w:style>
  <w:style w:type="paragraph" w:styleId="List">
    <w:name w:val="List"/>
    <w:basedOn w:val="Normal"/>
    <w:rsid w:val="00814B87"/>
    <w:pPr>
      <w:ind w:left="360" w:hanging="360"/>
    </w:pPr>
  </w:style>
  <w:style w:type="character" w:customStyle="1" w:styleId="Heading6Char">
    <w:name w:val="Heading 6 Char"/>
    <w:basedOn w:val="DefaultParagraphFont"/>
    <w:link w:val="Heading6"/>
    <w:rsid w:val="007F772B"/>
    <w:rPr>
      <w:rFonts w:ascii="Arial" w:eastAsia="Times New Roman" w:hAnsi="Arial" w:cs="Times New Roman"/>
      <w:b/>
      <w:sz w:val="24"/>
      <w:szCs w:val="20"/>
    </w:rPr>
  </w:style>
  <w:style w:type="paragraph" w:styleId="List2">
    <w:name w:val="List 2"/>
    <w:basedOn w:val="Normal"/>
    <w:rsid w:val="007F772B"/>
    <w:pPr>
      <w:ind w:left="720" w:hanging="360"/>
    </w:pPr>
  </w:style>
  <w:style w:type="character" w:customStyle="1" w:styleId="Heading7Char">
    <w:name w:val="Heading 7 Char"/>
    <w:basedOn w:val="DefaultParagraphFont"/>
    <w:link w:val="Heading7"/>
    <w:rsid w:val="007F772B"/>
    <w:rPr>
      <w:rFonts w:ascii="Times New Roman" w:eastAsia="Times New Roman" w:hAnsi="Times New Roman" w:cs="Times New Roman"/>
      <w:b/>
      <w:sz w:val="24"/>
      <w:szCs w:val="20"/>
    </w:rPr>
  </w:style>
  <w:style w:type="paragraph" w:styleId="List3">
    <w:name w:val="List 3"/>
    <w:basedOn w:val="Normal"/>
    <w:rsid w:val="007F772B"/>
    <w:pPr>
      <w:ind w:left="1080" w:hanging="360"/>
    </w:pPr>
  </w:style>
  <w:style w:type="paragraph" w:styleId="ListBullet">
    <w:name w:val="List Bullet"/>
    <w:basedOn w:val="Normal"/>
    <w:autoRedefine/>
    <w:rsid w:val="00814B87"/>
    <w:pPr>
      <w:ind w:left="360" w:hanging="360"/>
    </w:pPr>
  </w:style>
  <w:style w:type="paragraph" w:styleId="ListBullet2">
    <w:name w:val="List Bullet 2"/>
    <w:basedOn w:val="Normal"/>
    <w:autoRedefine/>
    <w:rsid w:val="00814B87"/>
    <w:pPr>
      <w:ind w:left="720" w:hanging="360"/>
    </w:pPr>
  </w:style>
  <w:style w:type="paragraph" w:styleId="ListContinue">
    <w:name w:val="List Continue"/>
    <w:basedOn w:val="Normal"/>
    <w:rsid w:val="00814B87"/>
    <w:pPr>
      <w:spacing w:after="120"/>
      <w:ind w:left="360"/>
    </w:pPr>
  </w:style>
  <w:style w:type="paragraph" w:styleId="ListContinue3">
    <w:name w:val="List Continue 3"/>
    <w:basedOn w:val="Normal"/>
    <w:rsid w:val="00814B87"/>
    <w:pPr>
      <w:spacing w:after="120"/>
      <w:ind w:left="1080"/>
    </w:pPr>
  </w:style>
  <w:style w:type="character" w:customStyle="1" w:styleId="Heading8Char">
    <w:name w:val="Heading 8 Char"/>
    <w:basedOn w:val="DefaultParagraphFont"/>
    <w:link w:val="Heading8"/>
    <w:rsid w:val="007F772B"/>
    <w:rPr>
      <w:rFonts w:ascii="Arial" w:eastAsia="Times New Roman" w:hAnsi="Arial" w:cs="Times New Roman"/>
      <w:i/>
      <w:sz w:val="24"/>
      <w:szCs w:val="20"/>
    </w:rPr>
  </w:style>
  <w:style w:type="character" w:customStyle="1" w:styleId="Heading9Char">
    <w:name w:val="Heading 9 Char"/>
    <w:basedOn w:val="DefaultParagraphFont"/>
    <w:link w:val="Heading9"/>
    <w:rsid w:val="007F772B"/>
    <w:rPr>
      <w:rFonts w:ascii="Arial" w:eastAsia="Times New Roman" w:hAnsi="Arial" w:cs="Times New Roman"/>
      <w:i/>
      <w:sz w:val="18"/>
      <w:szCs w:val="20"/>
    </w:rPr>
  </w:style>
  <w:style w:type="paragraph" w:customStyle="1" w:styleId="NumList">
    <w:name w:val="NumList"/>
    <w:basedOn w:val="Normal"/>
    <w:qFormat/>
    <w:rsid w:val="007F772B"/>
    <w:pPr>
      <w:ind w:left="360" w:hanging="360"/>
    </w:pPr>
  </w:style>
  <w:style w:type="paragraph" w:customStyle="1" w:styleId="NumListBoth">
    <w:name w:val="NumList Both"/>
    <w:basedOn w:val="NumList"/>
    <w:qFormat/>
    <w:rsid w:val="007F772B"/>
    <w:pPr>
      <w:spacing w:before="60" w:after="60"/>
    </w:pPr>
  </w:style>
  <w:style w:type="paragraph" w:customStyle="1" w:styleId="NumListFirst">
    <w:name w:val="NumList First"/>
    <w:basedOn w:val="Normal"/>
    <w:next w:val="NumList"/>
    <w:qFormat/>
    <w:rsid w:val="007F772B"/>
    <w:pPr>
      <w:spacing w:before="120"/>
      <w:ind w:left="360" w:hanging="360"/>
    </w:pPr>
  </w:style>
  <w:style w:type="paragraph" w:customStyle="1" w:styleId="NumListLast">
    <w:name w:val="NumList Last"/>
    <w:basedOn w:val="Normal"/>
    <w:next w:val="Normal"/>
    <w:qFormat/>
    <w:rsid w:val="007F772B"/>
    <w:pPr>
      <w:spacing w:after="120"/>
      <w:ind w:left="360" w:hanging="360"/>
    </w:pPr>
  </w:style>
  <w:style w:type="paragraph" w:styleId="Revision">
    <w:name w:val="Revision"/>
    <w:hidden/>
    <w:uiPriority w:val="99"/>
    <w:semiHidden/>
    <w:rsid w:val="00FB40E8"/>
    <w:pPr>
      <w:spacing w:after="0" w:line="240" w:lineRule="auto"/>
    </w:pPr>
  </w:style>
  <w:style w:type="character" w:styleId="PageNumber">
    <w:name w:val="page number"/>
    <w:basedOn w:val="DefaultParagraphFont"/>
    <w:rsid w:val="007F772B"/>
  </w:style>
  <w:style w:type="paragraph" w:customStyle="1" w:styleId="StdPara">
    <w:name w:val="Std Para"/>
    <w:qFormat/>
    <w:rsid w:val="00E218EB"/>
    <w:pPr>
      <w:spacing w:after="240" w:line="240" w:lineRule="auto"/>
    </w:pPr>
    <w:rPr>
      <w:rFonts w:ascii="Times New Roman" w:eastAsia="Times New Roman" w:hAnsi="Times New Roman" w:cs="Times New Roman"/>
      <w:szCs w:val="20"/>
      <w:lang w:eastAsia="ja-JP"/>
    </w:rPr>
  </w:style>
  <w:style w:type="paragraph" w:customStyle="1" w:styleId="SubNumList">
    <w:name w:val="SubNumList"/>
    <w:basedOn w:val="NumList"/>
    <w:rsid w:val="007F772B"/>
    <w:pPr>
      <w:ind w:left="720"/>
    </w:pPr>
  </w:style>
  <w:style w:type="paragraph" w:customStyle="1" w:styleId="SubNumListBoth">
    <w:name w:val="SubNumList Both"/>
    <w:basedOn w:val="SubNumList"/>
    <w:rsid w:val="007F772B"/>
    <w:pPr>
      <w:spacing w:before="60" w:after="60"/>
    </w:pPr>
  </w:style>
  <w:style w:type="paragraph" w:customStyle="1" w:styleId="SubNumListFirst">
    <w:name w:val="SubNumList First"/>
    <w:basedOn w:val="NumListFirst"/>
    <w:next w:val="SubNumList"/>
    <w:rsid w:val="007F772B"/>
    <w:pPr>
      <w:ind w:left="720"/>
    </w:pPr>
  </w:style>
  <w:style w:type="paragraph" w:customStyle="1" w:styleId="SubNumListLast">
    <w:name w:val="SubNumList Last"/>
    <w:basedOn w:val="NumListLast"/>
    <w:next w:val="Normal"/>
    <w:rsid w:val="007F772B"/>
    <w:pPr>
      <w:ind w:left="720"/>
    </w:pPr>
  </w:style>
  <w:style w:type="paragraph" w:customStyle="1" w:styleId="TableHeaderText">
    <w:name w:val="Table Header Text"/>
    <w:basedOn w:val="Normal"/>
    <w:rsid w:val="007F772B"/>
    <w:pPr>
      <w:jc w:val="center"/>
    </w:pPr>
    <w:rPr>
      <w:b/>
    </w:rPr>
  </w:style>
  <w:style w:type="paragraph" w:styleId="TableofFigures">
    <w:name w:val="table of figures"/>
    <w:basedOn w:val="Normal"/>
    <w:next w:val="Normal"/>
    <w:uiPriority w:val="99"/>
    <w:rsid w:val="007F772B"/>
    <w:pPr>
      <w:tabs>
        <w:tab w:val="right" w:leader="dot" w:pos="9360"/>
      </w:tabs>
      <w:ind w:left="440" w:hanging="440"/>
    </w:pPr>
  </w:style>
  <w:style w:type="paragraph" w:customStyle="1" w:styleId="TableText">
    <w:name w:val="Table Text"/>
    <w:basedOn w:val="Normal"/>
    <w:link w:val="TableTextChar"/>
    <w:rsid w:val="007F772B"/>
  </w:style>
  <w:style w:type="paragraph" w:customStyle="1" w:styleId="Titlesheet">
    <w:name w:val="Titlesheet"/>
    <w:basedOn w:val="Normal"/>
    <w:rsid w:val="007F772B"/>
    <w:pPr>
      <w:jc w:val="center"/>
    </w:pPr>
    <w:rPr>
      <w:rFonts w:ascii="Arial" w:hAnsi="Arial"/>
      <w:b/>
      <w:sz w:val="28"/>
    </w:rPr>
  </w:style>
  <w:style w:type="paragraph" w:styleId="TOC1">
    <w:name w:val="toc 1"/>
    <w:basedOn w:val="Normal"/>
    <w:next w:val="Normal"/>
    <w:uiPriority w:val="39"/>
    <w:rsid w:val="007F772B"/>
    <w:pPr>
      <w:tabs>
        <w:tab w:val="left" w:pos="274"/>
        <w:tab w:val="right" w:leader="dot" w:pos="9360"/>
      </w:tabs>
      <w:spacing w:before="360"/>
    </w:pPr>
    <w:rPr>
      <w:rFonts w:ascii="Arial" w:hAnsi="Arial"/>
      <w:b/>
      <w:caps/>
    </w:rPr>
  </w:style>
  <w:style w:type="paragraph" w:styleId="TOC2">
    <w:name w:val="toc 2"/>
    <w:basedOn w:val="Normal"/>
    <w:next w:val="Normal"/>
    <w:uiPriority w:val="39"/>
    <w:rsid w:val="007F772B"/>
    <w:pPr>
      <w:tabs>
        <w:tab w:val="left" w:pos="850"/>
        <w:tab w:val="right" w:leader="dot" w:pos="9360"/>
      </w:tabs>
      <w:ind w:left="900" w:right="480" w:hanging="420"/>
    </w:pPr>
  </w:style>
  <w:style w:type="paragraph" w:styleId="TOC3">
    <w:name w:val="toc 3"/>
    <w:basedOn w:val="Normal"/>
    <w:next w:val="Normal"/>
    <w:uiPriority w:val="39"/>
    <w:rsid w:val="007F772B"/>
    <w:pPr>
      <w:tabs>
        <w:tab w:val="right" w:leader="dot" w:pos="9360"/>
      </w:tabs>
      <w:ind w:left="1440" w:right="480" w:hanging="540"/>
    </w:pPr>
  </w:style>
  <w:style w:type="paragraph" w:styleId="TOC4">
    <w:name w:val="toc 4"/>
    <w:basedOn w:val="Normal"/>
    <w:next w:val="Normal"/>
    <w:semiHidden/>
    <w:rsid w:val="007F772B"/>
    <w:pPr>
      <w:tabs>
        <w:tab w:val="right" w:leader="dot" w:pos="9360"/>
      </w:tabs>
      <w:ind w:left="2160" w:right="480" w:hanging="720"/>
    </w:pPr>
  </w:style>
  <w:style w:type="paragraph" w:styleId="TOC5">
    <w:name w:val="toc 5"/>
    <w:basedOn w:val="Normal"/>
    <w:next w:val="Normal"/>
    <w:semiHidden/>
    <w:rsid w:val="007F772B"/>
    <w:pPr>
      <w:tabs>
        <w:tab w:val="right" w:leader="dot" w:pos="9360"/>
      </w:tabs>
      <w:ind w:left="3060" w:right="540" w:hanging="900"/>
    </w:pPr>
  </w:style>
  <w:style w:type="paragraph" w:styleId="TOC6">
    <w:name w:val="toc 6"/>
    <w:basedOn w:val="Normal"/>
    <w:next w:val="Normal"/>
    <w:semiHidden/>
    <w:rsid w:val="007F772B"/>
    <w:pPr>
      <w:tabs>
        <w:tab w:val="right" w:leader="dot" w:pos="9360"/>
      </w:tabs>
      <w:ind w:left="1080" w:right="450" w:hanging="1080"/>
    </w:pPr>
  </w:style>
  <w:style w:type="paragraph" w:styleId="TOC7">
    <w:name w:val="toc 7"/>
    <w:basedOn w:val="Normal"/>
    <w:next w:val="Normal"/>
    <w:autoRedefine/>
    <w:semiHidden/>
    <w:rsid w:val="007F772B"/>
    <w:pPr>
      <w:tabs>
        <w:tab w:val="right" w:leader="dot" w:pos="9360"/>
      </w:tabs>
      <w:ind w:left="1440"/>
    </w:pPr>
  </w:style>
  <w:style w:type="paragraph" w:styleId="TOC8">
    <w:name w:val="toc 8"/>
    <w:basedOn w:val="Normal"/>
    <w:next w:val="Normal"/>
    <w:autoRedefine/>
    <w:semiHidden/>
    <w:rsid w:val="007F772B"/>
    <w:pPr>
      <w:tabs>
        <w:tab w:val="right" w:leader="dot" w:pos="9360"/>
      </w:tabs>
      <w:ind w:left="1680"/>
    </w:pPr>
  </w:style>
  <w:style w:type="paragraph" w:styleId="TOC9">
    <w:name w:val="toc 9"/>
    <w:basedOn w:val="Normal"/>
    <w:next w:val="Normal"/>
    <w:autoRedefine/>
    <w:semiHidden/>
    <w:rsid w:val="007F772B"/>
    <w:pPr>
      <w:tabs>
        <w:tab w:val="right" w:leader="dot" w:pos="9360"/>
      </w:tabs>
      <w:ind w:left="1920"/>
    </w:pPr>
  </w:style>
  <w:style w:type="paragraph" w:styleId="ListParagraph">
    <w:name w:val="List Paragraph"/>
    <w:basedOn w:val="Normal"/>
    <w:link w:val="ListParagraphChar"/>
    <w:uiPriority w:val="34"/>
    <w:qFormat/>
    <w:rsid w:val="000A1506"/>
    <w:pPr>
      <w:ind w:left="720"/>
      <w:contextualSpacing/>
    </w:pPr>
  </w:style>
  <w:style w:type="character" w:styleId="FollowedHyperlink">
    <w:name w:val="FollowedHyperlink"/>
    <w:basedOn w:val="DefaultParagraphFont"/>
    <w:uiPriority w:val="99"/>
    <w:semiHidden/>
    <w:unhideWhenUsed/>
    <w:rsid w:val="00AC5729"/>
    <w:rPr>
      <w:color w:val="800080" w:themeColor="followedHyperlink"/>
      <w:u w:val="single"/>
    </w:rPr>
  </w:style>
  <w:style w:type="table" w:styleId="TableGrid">
    <w:name w:val="Table Grid"/>
    <w:basedOn w:val="TableNormal"/>
    <w:uiPriority w:val="39"/>
    <w:rsid w:val="00FE5F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FE5F7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TableHead">
    <w:name w:val="Table Head"/>
    <w:basedOn w:val="Normal"/>
    <w:rsid w:val="008275DD"/>
    <w:pPr>
      <w:keepNext/>
      <w:spacing w:before="40" w:after="40"/>
      <w:jc w:val="center"/>
    </w:pPr>
    <w:rPr>
      <w:b/>
    </w:rPr>
  </w:style>
  <w:style w:type="character" w:customStyle="1" w:styleId="TableTextChar">
    <w:name w:val="Table Text Char"/>
    <w:link w:val="TableText"/>
    <w:rsid w:val="008275DD"/>
    <w:rPr>
      <w:rFonts w:ascii="Times New Roman" w:eastAsia="Times New Roman" w:hAnsi="Times New Roman" w:cs="Times New Roman"/>
      <w:sz w:val="24"/>
      <w:szCs w:val="20"/>
    </w:rPr>
  </w:style>
  <w:style w:type="paragraph" w:customStyle="1" w:styleId="TableTextBullet">
    <w:name w:val="Table Text Bullet"/>
    <w:basedOn w:val="TableText"/>
    <w:rsid w:val="008275DD"/>
    <w:pPr>
      <w:tabs>
        <w:tab w:val="left" w:pos="288"/>
        <w:tab w:val="num" w:pos="720"/>
      </w:tabs>
      <w:ind w:left="720" w:hanging="360"/>
    </w:pPr>
  </w:style>
  <w:style w:type="paragraph" w:customStyle="1" w:styleId="AttachTitle">
    <w:name w:val="Attach Title"/>
    <w:basedOn w:val="Normal"/>
    <w:rsid w:val="00FF4709"/>
    <w:pPr>
      <w:spacing w:line="360" w:lineRule="auto"/>
      <w:jc w:val="center"/>
    </w:pPr>
    <w:rPr>
      <w:rFonts w:ascii="Arial" w:hAnsi="Arial" w:cs="Arial"/>
      <w:b/>
      <w:sz w:val="28"/>
    </w:rPr>
  </w:style>
  <w:style w:type="paragraph" w:styleId="TOCHeading">
    <w:name w:val="TOC Heading"/>
    <w:basedOn w:val="Heading1"/>
    <w:next w:val="Normal"/>
    <w:uiPriority w:val="39"/>
    <w:unhideWhenUsed/>
    <w:qFormat/>
    <w:rsid w:val="00306668"/>
    <w:pPr>
      <w:keepLines/>
      <w:numPr>
        <w:numId w:val="0"/>
      </w:numPr>
      <w:tabs>
        <w:tab w:val="clear" w:pos="1080"/>
      </w:tabs>
      <w:spacing w:before="240" w:after="0" w:line="259" w:lineRule="auto"/>
      <w:outlineLvl w:val="9"/>
    </w:pPr>
    <w:rPr>
      <w:rFonts w:eastAsiaTheme="majorEastAsia" w:cs="Arial"/>
      <w:caps w:val="0"/>
      <w:color w:val="000000" w:themeColor="text1"/>
      <w:kern w:val="0"/>
      <w:szCs w:val="28"/>
    </w:rPr>
  </w:style>
  <w:style w:type="paragraph" w:customStyle="1" w:styleId="AttachmentHeading">
    <w:name w:val="Attachment Heading"/>
    <w:basedOn w:val="Heading1"/>
    <w:next w:val="Normal"/>
    <w:link w:val="AttachmentHeadingChar"/>
    <w:qFormat/>
    <w:rsid w:val="001307B8"/>
    <w:pPr>
      <w:numPr>
        <w:numId w:val="0"/>
      </w:numPr>
      <w:jc w:val="center"/>
    </w:pPr>
    <w:rPr>
      <w:rFonts w:cs="Arial"/>
    </w:rPr>
  </w:style>
  <w:style w:type="character" w:customStyle="1" w:styleId="AttachmentHeadingChar">
    <w:name w:val="Attachment Heading Char"/>
    <w:basedOn w:val="Heading1Char"/>
    <w:link w:val="AttachmentHeading"/>
    <w:rsid w:val="001307B8"/>
    <w:rPr>
      <w:rFonts w:ascii="Arial" w:eastAsia="Times New Roman" w:hAnsi="Arial" w:cs="Arial"/>
      <w:b/>
      <w:caps/>
      <w:kern w:val="28"/>
      <w:sz w:val="28"/>
      <w:szCs w:val="20"/>
    </w:rPr>
  </w:style>
  <w:style w:type="paragraph" w:styleId="NoSpacing">
    <w:name w:val="No Spacing"/>
    <w:uiPriority w:val="1"/>
    <w:qFormat/>
    <w:rsid w:val="004E631A"/>
    <w:pPr>
      <w:spacing w:after="0" w:line="240" w:lineRule="auto"/>
    </w:pPr>
    <w:rPr>
      <w:rFonts w:ascii="Calibri" w:eastAsia="Calibri" w:hAnsi="Calibri" w:cs="Times New Roman"/>
    </w:rPr>
  </w:style>
  <w:style w:type="paragraph" w:customStyle="1" w:styleId="CellHead">
    <w:name w:val="Cell Head"/>
    <w:basedOn w:val="Normal"/>
    <w:rsid w:val="004E631A"/>
    <w:pPr>
      <w:spacing w:beforeLines="50"/>
      <w:jc w:val="both"/>
    </w:pPr>
    <w:rPr>
      <w:rFonts w:ascii="Arial" w:hAnsi="Arial"/>
      <w:b/>
      <w:sz w:val="20"/>
    </w:rPr>
  </w:style>
  <w:style w:type="paragraph" w:customStyle="1" w:styleId="Instructions">
    <w:name w:val="Instructions"/>
    <w:basedOn w:val="Normal"/>
    <w:rsid w:val="004E631A"/>
    <w:pPr>
      <w:pBdr>
        <w:top w:val="double" w:sz="6" w:space="1" w:color="FF0000" w:shadow="1"/>
        <w:left w:val="double" w:sz="6" w:space="1" w:color="FF0000" w:shadow="1"/>
        <w:bottom w:val="double" w:sz="6" w:space="1" w:color="FF0000" w:shadow="1"/>
        <w:right w:val="double" w:sz="6" w:space="1" w:color="FF0000" w:shadow="1"/>
      </w:pBdr>
      <w:shd w:val="pct10" w:color="FFFF00" w:fill="auto"/>
      <w:spacing w:before="100" w:beforeAutospacing="1" w:after="100" w:afterAutospacing="1"/>
    </w:pPr>
    <w:rPr>
      <w:rFonts w:ascii="Arial" w:hAnsi="Arial" w:cs="Arial"/>
      <w:color w:val="FF0000"/>
      <w:szCs w:val="22"/>
    </w:rPr>
  </w:style>
  <w:style w:type="paragraph" w:customStyle="1" w:styleId="instructionaltext">
    <w:name w:val="instructionaltext"/>
    <w:basedOn w:val="Normal"/>
    <w:rsid w:val="006C5BB1"/>
    <w:pPr>
      <w:spacing w:before="100" w:beforeAutospacing="1" w:after="100" w:afterAutospacing="1"/>
    </w:pPr>
    <w:rPr>
      <w:rFonts w:eastAsiaTheme="minorHAnsi"/>
      <w:sz w:val="24"/>
      <w:szCs w:val="24"/>
    </w:rPr>
  </w:style>
  <w:style w:type="paragraph" w:customStyle="1" w:styleId="backmatterheading">
    <w:name w:val="backmatterheading"/>
    <w:basedOn w:val="Normal"/>
    <w:rsid w:val="004807F1"/>
    <w:pPr>
      <w:spacing w:before="100" w:beforeAutospacing="1" w:after="100" w:afterAutospacing="1"/>
    </w:pPr>
    <w:rPr>
      <w:rFonts w:eastAsiaTheme="minorHAnsi"/>
      <w:sz w:val="24"/>
      <w:szCs w:val="24"/>
    </w:rPr>
  </w:style>
  <w:style w:type="character" w:styleId="CommentReference">
    <w:name w:val="annotation reference"/>
    <w:basedOn w:val="DefaultParagraphFont"/>
    <w:semiHidden/>
    <w:unhideWhenUsed/>
    <w:rsid w:val="00BE1BD7"/>
    <w:rPr>
      <w:sz w:val="16"/>
      <w:szCs w:val="16"/>
    </w:rPr>
  </w:style>
  <w:style w:type="paragraph" w:styleId="CommentText">
    <w:name w:val="annotation text"/>
    <w:basedOn w:val="Normal"/>
    <w:link w:val="CommentTextChar"/>
    <w:semiHidden/>
    <w:unhideWhenUsed/>
    <w:rsid w:val="00BE1BD7"/>
    <w:rPr>
      <w:sz w:val="20"/>
    </w:rPr>
  </w:style>
  <w:style w:type="character" w:customStyle="1" w:styleId="CommentTextChar">
    <w:name w:val="Comment Text Char"/>
    <w:basedOn w:val="DefaultParagraphFont"/>
    <w:link w:val="CommentText"/>
    <w:semiHidden/>
    <w:rsid w:val="00BE1BD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E5F76"/>
    <w:rPr>
      <w:b/>
      <w:bCs/>
    </w:rPr>
  </w:style>
  <w:style w:type="character" w:customStyle="1" w:styleId="CommentSubjectChar">
    <w:name w:val="Comment Subject Char"/>
    <w:basedOn w:val="CommentTextChar"/>
    <w:link w:val="CommentSubject"/>
    <w:uiPriority w:val="99"/>
    <w:semiHidden/>
    <w:rsid w:val="008E5F76"/>
    <w:rPr>
      <w:rFonts w:ascii="Times New Roman" w:eastAsia="Times New Roman" w:hAnsi="Times New Roman" w:cs="Times New Roman"/>
      <w:b/>
      <w:bCs/>
      <w:sz w:val="20"/>
      <w:szCs w:val="20"/>
    </w:rPr>
  </w:style>
  <w:style w:type="table" w:styleId="ListTable3-Accent1">
    <w:name w:val="List Table 3 Accent 1"/>
    <w:basedOn w:val="TableNormal"/>
    <w:uiPriority w:val="48"/>
    <w:rsid w:val="00604F45"/>
    <w:pPr>
      <w:spacing w:after="0" w:line="240" w:lineRule="auto"/>
    </w:pPr>
    <w:rPr>
      <w:rFonts w:eastAsiaTheme="minorHAnsi"/>
    </w:rPr>
    <w:tblPr>
      <w:tblStyleRowBandSize w:val="1"/>
      <w:tblStyleColBandSize w:val="1"/>
      <w:tblInd w:w="0" w:type="nil"/>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TableGrid0">
    <w:name w:val="TableGrid"/>
    <w:rsid w:val="004E66B1"/>
    <w:pPr>
      <w:spacing w:after="0" w:line="240" w:lineRule="auto"/>
    </w:pPr>
    <w:rPr>
      <w:rFonts w:cs="Times New Roman"/>
    </w:rPr>
    <w:tblPr>
      <w:tblCellMar>
        <w:top w:w="0" w:type="dxa"/>
        <w:left w:w="0" w:type="dxa"/>
        <w:bottom w:w="0" w:type="dxa"/>
        <w:right w:w="0" w:type="dxa"/>
      </w:tblCellMar>
    </w:tblPr>
  </w:style>
  <w:style w:type="character" w:customStyle="1" w:styleId="ListParagraphChar">
    <w:name w:val="List Paragraph Char"/>
    <w:link w:val="ListParagraph"/>
    <w:uiPriority w:val="34"/>
    <w:rsid w:val="00D83153"/>
    <w:rPr>
      <w:rFonts w:ascii="Times New Roman" w:eastAsia="Times New Roman"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811774">
      <w:bodyDiv w:val="1"/>
      <w:marLeft w:val="0"/>
      <w:marRight w:val="0"/>
      <w:marTop w:val="0"/>
      <w:marBottom w:val="0"/>
      <w:divBdr>
        <w:top w:val="none" w:sz="0" w:space="0" w:color="auto"/>
        <w:left w:val="none" w:sz="0" w:space="0" w:color="auto"/>
        <w:bottom w:val="none" w:sz="0" w:space="0" w:color="auto"/>
        <w:right w:val="none" w:sz="0" w:space="0" w:color="auto"/>
      </w:divBdr>
    </w:div>
    <w:div w:id="213350442">
      <w:bodyDiv w:val="1"/>
      <w:marLeft w:val="0"/>
      <w:marRight w:val="0"/>
      <w:marTop w:val="0"/>
      <w:marBottom w:val="0"/>
      <w:divBdr>
        <w:top w:val="none" w:sz="0" w:space="0" w:color="auto"/>
        <w:left w:val="none" w:sz="0" w:space="0" w:color="auto"/>
        <w:bottom w:val="none" w:sz="0" w:space="0" w:color="auto"/>
        <w:right w:val="none" w:sz="0" w:space="0" w:color="auto"/>
      </w:divBdr>
    </w:div>
    <w:div w:id="250162537">
      <w:bodyDiv w:val="1"/>
      <w:marLeft w:val="0"/>
      <w:marRight w:val="0"/>
      <w:marTop w:val="0"/>
      <w:marBottom w:val="0"/>
      <w:divBdr>
        <w:top w:val="none" w:sz="0" w:space="0" w:color="auto"/>
        <w:left w:val="none" w:sz="0" w:space="0" w:color="auto"/>
        <w:bottom w:val="none" w:sz="0" w:space="0" w:color="auto"/>
        <w:right w:val="none" w:sz="0" w:space="0" w:color="auto"/>
      </w:divBdr>
      <w:divsChild>
        <w:div w:id="1468090510">
          <w:marLeft w:val="0"/>
          <w:marRight w:val="0"/>
          <w:marTop w:val="0"/>
          <w:marBottom w:val="0"/>
          <w:divBdr>
            <w:top w:val="none" w:sz="0" w:space="0" w:color="auto"/>
            <w:left w:val="none" w:sz="0" w:space="0" w:color="auto"/>
            <w:bottom w:val="none" w:sz="0" w:space="0" w:color="auto"/>
            <w:right w:val="none" w:sz="0" w:space="0" w:color="auto"/>
          </w:divBdr>
          <w:divsChild>
            <w:div w:id="1329552993">
              <w:marLeft w:val="0"/>
              <w:marRight w:val="0"/>
              <w:marTop w:val="0"/>
              <w:marBottom w:val="0"/>
              <w:divBdr>
                <w:top w:val="none" w:sz="0" w:space="0" w:color="auto"/>
                <w:left w:val="none" w:sz="0" w:space="0" w:color="auto"/>
                <w:bottom w:val="none" w:sz="0" w:space="0" w:color="auto"/>
                <w:right w:val="none" w:sz="0" w:space="0" w:color="auto"/>
              </w:divBdr>
              <w:divsChild>
                <w:div w:id="1899513396">
                  <w:marLeft w:val="0"/>
                  <w:marRight w:val="0"/>
                  <w:marTop w:val="0"/>
                  <w:marBottom w:val="0"/>
                  <w:divBdr>
                    <w:top w:val="none" w:sz="0" w:space="0" w:color="auto"/>
                    <w:left w:val="none" w:sz="0" w:space="0" w:color="auto"/>
                    <w:bottom w:val="none" w:sz="0" w:space="0" w:color="auto"/>
                    <w:right w:val="none" w:sz="0" w:space="0" w:color="auto"/>
                  </w:divBdr>
                  <w:divsChild>
                    <w:div w:id="25212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1615572">
      <w:bodyDiv w:val="1"/>
      <w:marLeft w:val="0"/>
      <w:marRight w:val="0"/>
      <w:marTop w:val="0"/>
      <w:marBottom w:val="0"/>
      <w:divBdr>
        <w:top w:val="none" w:sz="0" w:space="0" w:color="auto"/>
        <w:left w:val="none" w:sz="0" w:space="0" w:color="auto"/>
        <w:bottom w:val="none" w:sz="0" w:space="0" w:color="auto"/>
        <w:right w:val="none" w:sz="0" w:space="0" w:color="auto"/>
      </w:divBdr>
    </w:div>
    <w:div w:id="323558154">
      <w:bodyDiv w:val="1"/>
      <w:marLeft w:val="0"/>
      <w:marRight w:val="0"/>
      <w:marTop w:val="0"/>
      <w:marBottom w:val="0"/>
      <w:divBdr>
        <w:top w:val="none" w:sz="0" w:space="0" w:color="auto"/>
        <w:left w:val="none" w:sz="0" w:space="0" w:color="auto"/>
        <w:bottom w:val="none" w:sz="0" w:space="0" w:color="auto"/>
        <w:right w:val="none" w:sz="0" w:space="0" w:color="auto"/>
      </w:divBdr>
    </w:div>
    <w:div w:id="405689893">
      <w:bodyDiv w:val="1"/>
      <w:marLeft w:val="0"/>
      <w:marRight w:val="0"/>
      <w:marTop w:val="0"/>
      <w:marBottom w:val="0"/>
      <w:divBdr>
        <w:top w:val="none" w:sz="0" w:space="0" w:color="auto"/>
        <w:left w:val="none" w:sz="0" w:space="0" w:color="auto"/>
        <w:bottom w:val="none" w:sz="0" w:space="0" w:color="auto"/>
        <w:right w:val="none" w:sz="0" w:space="0" w:color="auto"/>
      </w:divBdr>
    </w:div>
    <w:div w:id="476337906">
      <w:bodyDiv w:val="1"/>
      <w:marLeft w:val="0"/>
      <w:marRight w:val="0"/>
      <w:marTop w:val="0"/>
      <w:marBottom w:val="0"/>
      <w:divBdr>
        <w:top w:val="none" w:sz="0" w:space="0" w:color="auto"/>
        <w:left w:val="none" w:sz="0" w:space="0" w:color="auto"/>
        <w:bottom w:val="none" w:sz="0" w:space="0" w:color="auto"/>
        <w:right w:val="none" w:sz="0" w:space="0" w:color="auto"/>
      </w:divBdr>
    </w:div>
    <w:div w:id="534463519">
      <w:bodyDiv w:val="1"/>
      <w:marLeft w:val="0"/>
      <w:marRight w:val="0"/>
      <w:marTop w:val="0"/>
      <w:marBottom w:val="0"/>
      <w:divBdr>
        <w:top w:val="none" w:sz="0" w:space="0" w:color="auto"/>
        <w:left w:val="none" w:sz="0" w:space="0" w:color="auto"/>
        <w:bottom w:val="none" w:sz="0" w:space="0" w:color="auto"/>
        <w:right w:val="none" w:sz="0" w:space="0" w:color="auto"/>
      </w:divBdr>
    </w:div>
    <w:div w:id="574629870">
      <w:bodyDiv w:val="1"/>
      <w:marLeft w:val="0"/>
      <w:marRight w:val="0"/>
      <w:marTop w:val="0"/>
      <w:marBottom w:val="0"/>
      <w:divBdr>
        <w:top w:val="none" w:sz="0" w:space="0" w:color="auto"/>
        <w:left w:val="none" w:sz="0" w:space="0" w:color="auto"/>
        <w:bottom w:val="none" w:sz="0" w:space="0" w:color="auto"/>
        <w:right w:val="none" w:sz="0" w:space="0" w:color="auto"/>
      </w:divBdr>
      <w:divsChild>
        <w:div w:id="2089960455">
          <w:marLeft w:val="0"/>
          <w:marRight w:val="0"/>
          <w:marTop w:val="0"/>
          <w:marBottom w:val="0"/>
          <w:divBdr>
            <w:top w:val="none" w:sz="0" w:space="0" w:color="auto"/>
            <w:left w:val="none" w:sz="0" w:space="0" w:color="auto"/>
            <w:bottom w:val="none" w:sz="0" w:space="0" w:color="auto"/>
            <w:right w:val="none" w:sz="0" w:space="0" w:color="auto"/>
          </w:divBdr>
          <w:divsChild>
            <w:div w:id="1347167972">
              <w:marLeft w:val="0"/>
              <w:marRight w:val="0"/>
              <w:marTop w:val="0"/>
              <w:marBottom w:val="0"/>
              <w:divBdr>
                <w:top w:val="none" w:sz="0" w:space="0" w:color="auto"/>
                <w:left w:val="none" w:sz="0" w:space="0" w:color="auto"/>
                <w:bottom w:val="none" w:sz="0" w:space="0" w:color="auto"/>
                <w:right w:val="none" w:sz="0" w:space="0" w:color="auto"/>
              </w:divBdr>
              <w:divsChild>
                <w:div w:id="207301954">
                  <w:marLeft w:val="0"/>
                  <w:marRight w:val="0"/>
                  <w:marTop w:val="0"/>
                  <w:marBottom w:val="0"/>
                  <w:divBdr>
                    <w:top w:val="none" w:sz="0" w:space="0" w:color="auto"/>
                    <w:left w:val="none" w:sz="0" w:space="0" w:color="auto"/>
                    <w:bottom w:val="none" w:sz="0" w:space="0" w:color="auto"/>
                    <w:right w:val="none" w:sz="0" w:space="0" w:color="auto"/>
                  </w:divBdr>
                  <w:divsChild>
                    <w:div w:id="108121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404816">
      <w:bodyDiv w:val="1"/>
      <w:marLeft w:val="0"/>
      <w:marRight w:val="0"/>
      <w:marTop w:val="0"/>
      <w:marBottom w:val="0"/>
      <w:divBdr>
        <w:top w:val="none" w:sz="0" w:space="0" w:color="auto"/>
        <w:left w:val="none" w:sz="0" w:space="0" w:color="auto"/>
        <w:bottom w:val="none" w:sz="0" w:space="0" w:color="auto"/>
        <w:right w:val="none" w:sz="0" w:space="0" w:color="auto"/>
      </w:divBdr>
    </w:div>
    <w:div w:id="631446777">
      <w:bodyDiv w:val="1"/>
      <w:marLeft w:val="0"/>
      <w:marRight w:val="0"/>
      <w:marTop w:val="0"/>
      <w:marBottom w:val="0"/>
      <w:divBdr>
        <w:top w:val="none" w:sz="0" w:space="0" w:color="auto"/>
        <w:left w:val="none" w:sz="0" w:space="0" w:color="auto"/>
        <w:bottom w:val="none" w:sz="0" w:space="0" w:color="auto"/>
        <w:right w:val="none" w:sz="0" w:space="0" w:color="auto"/>
      </w:divBdr>
    </w:div>
    <w:div w:id="653800285">
      <w:bodyDiv w:val="1"/>
      <w:marLeft w:val="0"/>
      <w:marRight w:val="0"/>
      <w:marTop w:val="0"/>
      <w:marBottom w:val="0"/>
      <w:divBdr>
        <w:top w:val="none" w:sz="0" w:space="0" w:color="auto"/>
        <w:left w:val="none" w:sz="0" w:space="0" w:color="auto"/>
        <w:bottom w:val="none" w:sz="0" w:space="0" w:color="auto"/>
        <w:right w:val="none" w:sz="0" w:space="0" w:color="auto"/>
      </w:divBdr>
    </w:div>
    <w:div w:id="697898941">
      <w:bodyDiv w:val="1"/>
      <w:marLeft w:val="0"/>
      <w:marRight w:val="0"/>
      <w:marTop w:val="0"/>
      <w:marBottom w:val="0"/>
      <w:divBdr>
        <w:top w:val="none" w:sz="0" w:space="0" w:color="auto"/>
        <w:left w:val="none" w:sz="0" w:space="0" w:color="auto"/>
        <w:bottom w:val="none" w:sz="0" w:space="0" w:color="auto"/>
        <w:right w:val="none" w:sz="0" w:space="0" w:color="auto"/>
      </w:divBdr>
    </w:div>
    <w:div w:id="713043205">
      <w:bodyDiv w:val="1"/>
      <w:marLeft w:val="0"/>
      <w:marRight w:val="0"/>
      <w:marTop w:val="0"/>
      <w:marBottom w:val="0"/>
      <w:divBdr>
        <w:top w:val="none" w:sz="0" w:space="0" w:color="auto"/>
        <w:left w:val="none" w:sz="0" w:space="0" w:color="auto"/>
        <w:bottom w:val="none" w:sz="0" w:space="0" w:color="auto"/>
        <w:right w:val="none" w:sz="0" w:space="0" w:color="auto"/>
      </w:divBdr>
    </w:div>
    <w:div w:id="895581210">
      <w:bodyDiv w:val="1"/>
      <w:marLeft w:val="0"/>
      <w:marRight w:val="0"/>
      <w:marTop w:val="0"/>
      <w:marBottom w:val="0"/>
      <w:divBdr>
        <w:top w:val="none" w:sz="0" w:space="0" w:color="auto"/>
        <w:left w:val="none" w:sz="0" w:space="0" w:color="auto"/>
        <w:bottom w:val="none" w:sz="0" w:space="0" w:color="auto"/>
        <w:right w:val="none" w:sz="0" w:space="0" w:color="auto"/>
      </w:divBdr>
    </w:div>
    <w:div w:id="926571498">
      <w:bodyDiv w:val="1"/>
      <w:marLeft w:val="0"/>
      <w:marRight w:val="0"/>
      <w:marTop w:val="0"/>
      <w:marBottom w:val="0"/>
      <w:divBdr>
        <w:top w:val="none" w:sz="0" w:space="0" w:color="auto"/>
        <w:left w:val="none" w:sz="0" w:space="0" w:color="auto"/>
        <w:bottom w:val="none" w:sz="0" w:space="0" w:color="auto"/>
        <w:right w:val="none" w:sz="0" w:space="0" w:color="auto"/>
      </w:divBdr>
    </w:div>
    <w:div w:id="1046830728">
      <w:bodyDiv w:val="1"/>
      <w:marLeft w:val="0"/>
      <w:marRight w:val="0"/>
      <w:marTop w:val="0"/>
      <w:marBottom w:val="0"/>
      <w:divBdr>
        <w:top w:val="none" w:sz="0" w:space="0" w:color="auto"/>
        <w:left w:val="none" w:sz="0" w:space="0" w:color="auto"/>
        <w:bottom w:val="none" w:sz="0" w:space="0" w:color="auto"/>
        <w:right w:val="none" w:sz="0" w:space="0" w:color="auto"/>
      </w:divBdr>
    </w:div>
    <w:div w:id="1051731982">
      <w:bodyDiv w:val="1"/>
      <w:marLeft w:val="0"/>
      <w:marRight w:val="0"/>
      <w:marTop w:val="0"/>
      <w:marBottom w:val="0"/>
      <w:divBdr>
        <w:top w:val="none" w:sz="0" w:space="0" w:color="auto"/>
        <w:left w:val="none" w:sz="0" w:space="0" w:color="auto"/>
        <w:bottom w:val="none" w:sz="0" w:space="0" w:color="auto"/>
        <w:right w:val="none" w:sz="0" w:space="0" w:color="auto"/>
      </w:divBdr>
    </w:div>
    <w:div w:id="1113355542">
      <w:bodyDiv w:val="1"/>
      <w:marLeft w:val="0"/>
      <w:marRight w:val="0"/>
      <w:marTop w:val="0"/>
      <w:marBottom w:val="0"/>
      <w:divBdr>
        <w:top w:val="none" w:sz="0" w:space="0" w:color="auto"/>
        <w:left w:val="none" w:sz="0" w:space="0" w:color="auto"/>
        <w:bottom w:val="none" w:sz="0" w:space="0" w:color="auto"/>
        <w:right w:val="none" w:sz="0" w:space="0" w:color="auto"/>
      </w:divBdr>
    </w:div>
    <w:div w:id="1131945789">
      <w:bodyDiv w:val="1"/>
      <w:marLeft w:val="0"/>
      <w:marRight w:val="0"/>
      <w:marTop w:val="0"/>
      <w:marBottom w:val="0"/>
      <w:divBdr>
        <w:top w:val="none" w:sz="0" w:space="0" w:color="auto"/>
        <w:left w:val="none" w:sz="0" w:space="0" w:color="auto"/>
        <w:bottom w:val="none" w:sz="0" w:space="0" w:color="auto"/>
        <w:right w:val="none" w:sz="0" w:space="0" w:color="auto"/>
      </w:divBdr>
    </w:div>
    <w:div w:id="1279486311">
      <w:bodyDiv w:val="1"/>
      <w:marLeft w:val="0"/>
      <w:marRight w:val="0"/>
      <w:marTop w:val="0"/>
      <w:marBottom w:val="0"/>
      <w:divBdr>
        <w:top w:val="none" w:sz="0" w:space="0" w:color="auto"/>
        <w:left w:val="none" w:sz="0" w:space="0" w:color="auto"/>
        <w:bottom w:val="none" w:sz="0" w:space="0" w:color="auto"/>
        <w:right w:val="none" w:sz="0" w:space="0" w:color="auto"/>
      </w:divBdr>
    </w:div>
    <w:div w:id="1285885201">
      <w:bodyDiv w:val="1"/>
      <w:marLeft w:val="0"/>
      <w:marRight w:val="0"/>
      <w:marTop w:val="0"/>
      <w:marBottom w:val="0"/>
      <w:divBdr>
        <w:top w:val="none" w:sz="0" w:space="0" w:color="auto"/>
        <w:left w:val="none" w:sz="0" w:space="0" w:color="auto"/>
        <w:bottom w:val="none" w:sz="0" w:space="0" w:color="auto"/>
        <w:right w:val="none" w:sz="0" w:space="0" w:color="auto"/>
      </w:divBdr>
      <w:divsChild>
        <w:div w:id="158547932">
          <w:marLeft w:val="0"/>
          <w:marRight w:val="0"/>
          <w:marTop w:val="0"/>
          <w:marBottom w:val="0"/>
          <w:divBdr>
            <w:top w:val="none" w:sz="0" w:space="0" w:color="auto"/>
            <w:left w:val="none" w:sz="0" w:space="0" w:color="auto"/>
            <w:bottom w:val="none" w:sz="0" w:space="0" w:color="auto"/>
            <w:right w:val="none" w:sz="0" w:space="0" w:color="auto"/>
          </w:divBdr>
          <w:divsChild>
            <w:div w:id="213386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065721">
      <w:bodyDiv w:val="1"/>
      <w:marLeft w:val="0"/>
      <w:marRight w:val="0"/>
      <w:marTop w:val="0"/>
      <w:marBottom w:val="0"/>
      <w:divBdr>
        <w:top w:val="none" w:sz="0" w:space="0" w:color="auto"/>
        <w:left w:val="none" w:sz="0" w:space="0" w:color="auto"/>
        <w:bottom w:val="none" w:sz="0" w:space="0" w:color="auto"/>
        <w:right w:val="none" w:sz="0" w:space="0" w:color="auto"/>
      </w:divBdr>
    </w:div>
    <w:div w:id="1320428897">
      <w:bodyDiv w:val="1"/>
      <w:marLeft w:val="0"/>
      <w:marRight w:val="0"/>
      <w:marTop w:val="0"/>
      <w:marBottom w:val="0"/>
      <w:divBdr>
        <w:top w:val="none" w:sz="0" w:space="0" w:color="auto"/>
        <w:left w:val="none" w:sz="0" w:space="0" w:color="auto"/>
        <w:bottom w:val="none" w:sz="0" w:space="0" w:color="auto"/>
        <w:right w:val="none" w:sz="0" w:space="0" w:color="auto"/>
      </w:divBdr>
    </w:div>
    <w:div w:id="1444418798">
      <w:bodyDiv w:val="1"/>
      <w:marLeft w:val="0"/>
      <w:marRight w:val="0"/>
      <w:marTop w:val="0"/>
      <w:marBottom w:val="0"/>
      <w:divBdr>
        <w:top w:val="none" w:sz="0" w:space="0" w:color="auto"/>
        <w:left w:val="none" w:sz="0" w:space="0" w:color="auto"/>
        <w:bottom w:val="none" w:sz="0" w:space="0" w:color="auto"/>
        <w:right w:val="none" w:sz="0" w:space="0" w:color="auto"/>
      </w:divBdr>
    </w:div>
    <w:div w:id="1501117945">
      <w:bodyDiv w:val="1"/>
      <w:marLeft w:val="0"/>
      <w:marRight w:val="0"/>
      <w:marTop w:val="0"/>
      <w:marBottom w:val="0"/>
      <w:divBdr>
        <w:top w:val="none" w:sz="0" w:space="0" w:color="auto"/>
        <w:left w:val="none" w:sz="0" w:space="0" w:color="auto"/>
        <w:bottom w:val="none" w:sz="0" w:space="0" w:color="auto"/>
        <w:right w:val="none" w:sz="0" w:space="0" w:color="auto"/>
      </w:divBdr>
    </w:div>
    <w:div w:id="1579748013">
      <w:bodyDiv w:val="1"/>
      <w:marLeft w:val="0"/>
      <w:marRight w:val="0"/>
      <w:marTop w:val="0"/>
      <w:marBottom w:val="0"/>
      <w:divBdr>
        <w:top w:val="none" w:sz="0" w:space="0" w:color="auto"/>
        <w:left w:val="none" w:sz="0" w:space="0" w:color="auto"/>
        <w:bottom w:val="none" w:sz="0" w:space="0" w:color="auto"/>
        <w:right w:val="none" w:sz="0" w:space="0" w:color="auto"/>
      </w:divBdr>
    </w:div>
    <w:div w:id="1638800097">
      <w:bodyDiv w:val="1"/>
      <w:marLeft w:val="0"/>
      <w:marRight w:val="0"/>
      <w:marTop w:val="0"/>
      <w:marBottom w:val="0"/>
      <w:divBdr>
        <w:top w:val="none" w:sz="0" w:space="0" w:color="auto"/>
        <w:left w:val="none" w:sz="0" w:space="0" w:color="auto"/>
        <w:bottom w:val="none" w:sz="0" w:space="0" w:color="auto"/>
        <w:right w:val="none" w:sz="0" w:space="0" w:color="auto"/>
      </w:divBdr>
    </w:div>
    <w:div w:id="1666935378">
      <w:bodyDiv w:val="1"/>
      <w:marLeft w:val="0"/>
      <w:marRight w:val="0"/>
      <w:marTop w:val="0"/>
      <w:marBottom w:val="0"/>
      <w:divBdr>
        <w:top w:val="none" w:sz="0" w:space="0" w:color="auto"/>
        <w:left w:val="none" w:sz="0" w:space="0" w:color="auto"/>
        <w:bottom w:val="none" w:sz="0" w:space="0" w:color="auto"/>
        <w:right w:val="none" w:sz="0" w:space="0" w:color="auto"/>
      </w:divBdr>
    </w:div>
    <w:div w:id="1697460234">
      <w:bodyDiv w:val="1"/>
      <w:marLeft w:val="0"/>
      <w:marRight w:val="0"/>
      <w:marTop w:val="0"/>
      <w:marBottom w:val="0"/>
      <w:divBdr>
        <w:top w:val="none" w:sz="0" w:space="0" w:color="auto"/>
        <w:left w:val="none" w:sz="0" w:space="0" w:color="auto"/>
        <w:bottom w:val="none" w:sz="0" w:space="0" w:color="auto"/>
        <w:right w:val="none" w:sz="0" w:space="0" w:color="auto"/>
      </w:divBdr>
    </w:div>
    <w:div w:id="1811826130">
      <w:bodyDiv w:val="1"/>
      <w:marLeft w:val="0"/>
      <w:marRight w:val="0"/>
      <w:marTop w:val="0"/>
      <w:marBottom w:val="0"/>
      <w:divBdr>
        <w:top w:val="none" w:sz="0" w:space="0" w:color="auto"/>
        <w:left w:val="none" w:sz="0" w:space="0" w:color="auto"/>
        <w:bottom w:val="none" w:sz="0" w:space="0" w:color="auto"/>
        <w:right w:val="none" w:sz="0" w:space="0" w:color="auto"/>
      </w:divBdr>
    </w:div>
    <w:div w:id="1843424064">
      <w:bodyDiv w:val="1"/>
      <w:marLeft w:val="0"/>
      <w:marRight w:val="0"/>
      <w:marTop w:val="0"/>
      <w:marBottom w:val="0"/>
      <w:divBdr>
        <w:top w:val="none" w:sz="0" w:space="0" w:color="auto"/>
        <w:left w:val="none" w:sz="0" w:space="0" w:color="auto"/>
        <w:bottom w:val="none" w:sz="0" w:space="0" w:color="auto"/>
        <w:right w:val="none" w:sz="0" w:space="0" w:color="auto"/>
      </w:divBdr>
    </w:div>
    <w:div w:id="2008365784">
      <w:bodyDiv w:val="1"/>
      <w:marLeft w:val="0"/>
      <w:marRight w:val="0"/>
      <w:marTop w:val="0"/>
      <w:marBottom w:val="0"/>
      <w:divBdr>
        <w:top w:val="none" w:sz="0" w:space="0" w:color="auto"/>
        <w:left w:val="none" w:sz="0" w:space="0" w:color="auto"/>
        <w:bottom w:val="none" w:sz="0" w:space="0" w:color="auto"/>
        <w:right w:val="none" w:sz="0" w:space="0" w:color="auto"/>
      </w:divBdr>
    </w:div>
    <w:div w:id="2012946624">
      <w:bodyDiv w:val="1"/>
      <w:marLeft w:val="0"/>
      <w:marRight w:val="0"/>
      <w:marTop w:val="0"/>
      <w:marBottom w:val="0"/>
      <w:divBdr>
        <w:top w:val="none" w:sz="0" w:space="0" w:color="auto"/>
        <w:left w:val="none" w:sz="0" w:space="0" w:color="auto"/>
        <w:bottom w:val="none" w:sz="0" w:space="0" w:color="auto"/>
        <w:right w:val="none" w:sz="0" w:space="0" w:color="auto"/>
      </w:divBdr>
    </w:div>
    <w:div w:id="2091341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yperlink" Target="mailto:Max.Mounger@usda.gov"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hyperlink" Target="mailto:Kevin.Russ@usda.gov" TargetMode="External"/><Relationship Id="rId25"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hyperlink" Target="mailto:Joseph.Shaw@usda.gov"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4.xml"/><Relationship Id="rId5" Type="http://schemas.openxmlformats.org/officeDocument/2006/relationships/customXml" Target="../customXml/item5.xml"/><Relationship Id="rId15" Type="http://schemas.openxmlformats.org/officeDocument/2006/relationships/hyperlink" Target="https://section508.gov/" TargetMode="External"/><Relationship Id="rId23" Type="http://schemas.openxmlformats.org/officeDocument/2006/relationships/header" Target="header4.xml"/><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fncspro.usda.net/offices/oit/Documents/Forms/AllItems.aspx?RootFolder=%2Foffices%2Foit%2FDocuments%2F504%2D508%20Compliance%20%2D%20Accessibility&amp;View=%7BB47848DF%2D6059%2D4D43%2DAB0C%2D8ECEDC92AD4C%7D" TargetMode="External"/><Relationship Id="rId22" Type="http://schemas.openxmlformats.org/officeDocument/2006/relationships/footer" Target="footer3.xml"/><Relationship Id="rId27" Type="http://schemas.microsoft.com/office/2011/relationships/people" Target="peop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_dlc_DocId xmlns="a962400d-f753-4618-8b3a-acffb4d00039">TAJ556MMHHRD-2146497143-3406</_dlc_DocId>
    <_dlc_DocIdUrl xmlns="a962400d-f753-4618-8b3a-acffb4d00039">
      <Url>https://fncspro.usda.net/offices/oit/pmd/_layouts/15/DocIdRedir.aspx?ID=TAJ556MMHHRD-2146497143-3406</Url>
      <Description>TAJ556MMHHRD-2146497143-3406</Description>
    </_dlc_DocIdUrl>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8BC8A2ADFB14A4583F7A41BED0DAAD6" ma:contentTypeVersion="1" ma:contentTypeDescription="Create a new document." ma:contentTypeScope="" ma:versionID="448ead3c472e7a24291ab9dbb194b045">
  <xsd:schema xmlns:xsd="http://www.w3.org/2001/XMLSchema" xmlns:xs="http://www.w3.org/2001/XMLSchema" xmlns:p="http://schemas.microsoft.com/office/2006/metadata/properties" xmlns:ns2="a962400d-f753-4618-8b3a-acffb4d00039" targetNamespace="http://schemas.microsoft.com/office/2006/metadata/properties" ma:root="true" ma:fieldsID="f4196883730815d78bd4936e966127b4" ns2:_="">
    <xsd:import namespace="a962400d-f753-4618-8b3a-acffb4d00039"/>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62400d-f753-4618-8b3a-acffb4d00039"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4BCDA59C-D86B-4AAE-8007-A7AF2F1C8751}">
  <ds:schemaRefs>
    <ds:schemaRef ds:uri="http://schemas.microsoft.com/sharepoint/v3/contenttype/forms"/>
  </ds:schemaRefs>
</ds:datastoreItem>
</file>

<file path=customXml/itemProps2.xml><?xml version="1.0" encoding="utf-8"?>
<ds:datastoreItem xmlns:ds="http://schemas.openxmlformats.org/officeDocument/2006/customXml" ds:itemID="{9E098CDF-36FF-4E6C-969D-86376611C9D4}">
  <ds:schemaRefs>
    <ds:schemaRef ds:uri="http://purl.org/dc/elements/1.1/"/>
    <ds:schemaRef ds:uri="http://purl.org/dc/dcmitype/"/>
    <ds:schemaRef ds:uri="http://purl.org/dc/terms/"/>
    <ds:schemaRef ds:uri="http://schemas.microsoft.com/office/2006/documentManagement/types"/>
    <ds:schemaRef ds:uri="http://schemas.microsoft.com/office/infopath/2007/PartnerControls"/>
    <ds:schemaRef ds:uri="http://schemas.openxmlformats.org/package/2006/metadata/core-properties"/>
    <ds:schemaRef ds:uri="a962400d-f753-4618-8b3a-acffb4d00039"/>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E02C0E18-FE84-4E95-BC38-272CBB6075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962400d-f753-4618-8b3a-acffb4d000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C84703E-8060-4604-877C-18D934E316A8}">
  <ds:schemaRefs>
    <ds:schemaRef ds:uri="http://schemas.openxmlformats.org/officeDocument/2006/bibliography"/>
  </ds:schemaRefs>
</ds:datastoreItem>
</file>

<file path=customXml/itemProps5.xml><?xml version="1.0" encoding="utf-8"?>
<ds:datastoreItem xmlns:ds="http://schemas.openxmlformats.org/officeDocument/2006/customXml" ds:itemID="{5995E9E8-33D7-42CA-8E1C-3D1D682F9351}">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3309</Words>
  <Characters>19855</Characters>
  <Application>Microsoft Office Word</Application>
  <DocSecurity>0</DocSecurity>
  <Lines>827</Lines>
  <Paragraphs>609</Paragraphs>
  <ScaleCrop>false</ScaleCrop>
  <HeadingPairs>
    <vt:vector size="2" baseType="variant">
      <vt:variant>
        <vt:lpstr>Title</vt:lpstr>
      </vt:variant>
      <vt:variant>
        <vt:i4>1</vt:i4>
      </vt:variant>
    </vt:vector>
  </HeadingPairs>
  <TitlesOfParts>
    <vt:vector size="1" baseType="lpstr">
      <vt:lpstr>Sustainment Manual Template</vt:lpstr>
    </vt:vector>
  </TitlesOfParts>
  <Manager>william.revells@usda.gov;vance.parker@usda.gov</Manager>
  <Company>USDA-FNS</Company>
  <LinksUpToDate>false</LinksUpToDate>
  <CharactersWithSpaces>22555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Sustainment Manual Template</dc:title>
  <dc:subject/>
  <dc:creator>Panum Group</dc:creator>
  <cp:keywords/>
  <dc:description/>
  <cp:lastModifiedBy>Mounger, Max - FNS (Contractor)</cp:lastModifiedBy>
  <cp:revision>3</cp:revision>
  <cp:lastPrinted>2019-07-30T19:45:00Z</cp:lastPrinted>
  <dcterms:created xsi:type="dcterms:W3CDTF">2020-11-03T00:03:00Z</dcterms:created>
  <dcterms:modified xsi:type="dcterms:W3CDTF">2021-06-17T15:14:00Z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0x010100F8BC8A2ADFB14A4583F7A41BED0DAAD6</vt:lpwstr>
  </property>
  <property fmtid="{D5CDD505-2E9C-101B-9397-08002B2CF9AE}" pid="3" name="_dlc_DocIdItemGuid">
    <vt:lpwstr>2f8c6f20-f8fb-4421-bca3-3699c25cbea8</vt:lpwstr>
  </property>
  <property fmtid="{D5CDD505-2E9C-101B-9397-08002B2CF9AE}" pid="4" name="_dlc_DocId">
    <vt:lpwstr>TAJ556MMHHRD-1893858884-363</vt:lpwstr>
  </property>
  <property fmtid="{D5CDD505-2E9C-101B-9397-08002B2CF9AE}" pid="5" name="_dlc_DocIdUrl">
    <vt:lpwstr>https://fncspro.usda.net/collaboration/pmb/_layouts/15/DocIdRedir.aspx?ID=TAJ556MMHHRD-1893858884-363, TAJ556MMHHRD-1893858884-363</vt:lpwstr>
  </property>
</Properties>
</file>